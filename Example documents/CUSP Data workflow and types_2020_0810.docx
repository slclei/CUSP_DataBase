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59E07" w14:textId="77777777" w:rsidR="00D011F0" w:rsidRDefault="003060F5" w:rsidP="008451AD">
      <w:pPr>
        <w:pStyle w:val="Title"/>
      </w:pPr>
      <w:r>
        <w:t xml:space="preserve">CUSP </w:t>
      </w:r>
    </w:p>
    <w:p w14:paraId="247C6569" w14:textId="77777777" w:rsidR="008451AD" w:rsidRPr="008451AD" w:rsidRDefault="008451AD" w:rsidP="008451AD">
      <w:pPr>
        <w:rPr>
          <w:rStyle w:val="IntenseEmphasis"/>
        </w:rPr>
      </w:pPr>
      <w:r w:rsidRPr="008451AD">
        <w:rPr>
          <w:rStyle w:val="IntenseEmphasis"/>
        </w:rPr>
        <w:t>Data collection and synthesis, data analysis, modeling, and scenario development to support more rapid implementation of commercial-scale CCUS</w:t>
      </w:r>
    </w:p>
    <w:p w14:paraId="534B3227" w14:textId="77777777" w:rsidR="008451AD" w:rsidRDefault="001E4969" w:rsidP="008451AD">
      <w:r>
        <w:t xml:space="preserve">Data collection feeds into </w:t>
      </w:r>
      <w:proofErr w:type="spellStart"/>
      <w:r>
        <w:t>thee</w:t>
      </w:r>
      <w:proofErr w:type="spellEnd"/>
      <w:r>
        <w:t xml:space="preserve"> main pillars of the CCUS landscape; Capture, Transport, and Storage. With support from government, industry, academic, and public entities, a dynamic, up to date/quasi-real time database can be created. This will allow many diverse end users to access and interpret the data for a myriad of final uses, such as policy making for CCUS projects, </w:t>
      </w:r>
      <w:r w:rsidR="00A56429">
        <w:t>commercial and industrial projects, etc. The database will contain all necessary data to do both a high level scoping study for multiple possible CCUS site to more site specific, detailed economic analysis on a single or select few top tier site.</w:t>
      </w:r>
    </w:p>
    <w:p w14:paraId="06CFE72D" w14:textId="77777777" w:rsidR="00EB3053" w:rsidRDefault="00EB3053" w:rsidP="00EB3053">
      <w:pPr>
        <w:pStyle w:val="Heading1"/>
      </w:pPr>
      <w:r w:rsidRPr="008451AD">
        <w:t xml:space="preserve">Data workflow </w:t>
      </w:r>
    </w:p>
    <w:p w14:paraId="70E45720" w14:textId="77777777" w:rsidR="00EB3053" w:rsidRDefault="00EB3053" w:rsidP="00EB3053">
      <w:r>
        <w:t>Partners will take an initial inventory of the data that is available in the short term and what will be anticipated to be available in the long term. They will provide the data team lead with this information as they begin to collect the initial, year 1 data. The data inventory will help guide the database design and help focus initial and long term data gathering goals.</w:t>
      </w:r>
    </w:p>
    <w:p w14:paraId="02EF6628" w14:textId="77777777" w:rsidR="00EB3053" w:rsidRDefault="00860F18" w:rsidP="00EB3053">
      <w:r>
        <w:t>Next the partners will submit</w:t>
      </w:r>
      <w:r w:rsidR="00EB3053">
        <w:t xml:space="preserve"> </w:t>
      </w:r>
      <w:r>
        <w:t xml:space="preserve">the short term data as they gather it to a temporary Dropbox/Google Dive location. The goal is to have a first pass with SimCCS on the top 5-10 sites from each state to narrow potential sites to 1-2 top tier sites that a much more detailed analysis can be conducted. </w:t>
      </w:r>
    </w:p>
    <w:p w14:paraId="646B7C4F" w14:textId="23F66641" w:rsidR="00F04084" w:rsidRDefault="00F04084" w:rsidP="00EB3053">
      <w:pPr>
        <w:pStyle w:val="ListParagraph"/>
        <w:numPr>
          <w:ilvl w:val="0"/>
          <w:numId w:val="25"/>
        </w:numPr>
        <w:rPr>
          <w:ins w:id="0" w:author="Rich Esser" w:date="2020-08-10T23:50:00Z"/>
        </w:rPr>
      </w:pPr>
      <w:ins w:id="1" w:author="Rich Esser" w:date="2020-08-10T23:50:00Z">
        <w:r>
          <w:t>Short-term</w:t>
        </w:r>
      </w:ins>
    </w:p>
    <w:p w14:paraId="0700A430" w14:textId="77777777" w:rsidR="00F04084" w:rsidRDefault="00F04084" w:rsidP="00F04084">
      <w:pPr>
        <w:pStyle w:val="ListParagraph"/>
        <w:numPr>
          <w:ilvl w:val="1"/>
          <w:numId w:val="25"/>
        </w:numPr>
        <w:rPr>
          <w:ins w:id="2" w:author="Rich Esser" w:date="2020-08-10T23:50:00Z"/>
        </w:rPr>
        <w:pPrChange w:id="3" w:author="Rich Esser" w:date="2020-08-10T23:50:00Z">
          <w:pPr>
            <w:pStyle w:val="ListParagraph"/>
            <w:numPr>
              <w:numId w:val="25"/>
            </w:numPr>
            <w:ind w:left="360" w:hanging="360"/>
          </w:pPr>
        </w:pPrChange>
      </w:pPr>
      <w:ins w:id="4" w:author="Rich Esser" w:date="2020-08-10T23:50:00Z">
        <w:r>
          <w:t xml:space="preserve">Data type inventory list </w:t>
        </w:r>
        <w:r w:rsidRPr="00860F18">
          <w:rPr>
            <w:highlight w:val="yellow"/>
          </w:rPr>
          <w:t>[</w:t>
        </w:r>
        <w:proofErr w:type="spellStart"/>
        <w:r>
          <w:rPr>
            <w:highlight w:val="yellow"/>
          </w:rPr>
          <w:t>SimCCS</w:t>
        </w:r>
        <w:proofErr w:type="spellEnd"/>
        <w:r>
          <w:rPr>
            <w:highlight w:val="yellow"/>
          </w:rPr>
          <w:t xml:space="preserve"> and SCO2T data needs</w:t>
        </w:r>
        <w:r w:rsidRPr="00860F18">
          <w:rPr>
            <w:highlight w:val="yellow"/>
          </w:rPr>
          <w:t>]</w:t>
        </w:r>
      </w:ins>
    </w:p>
    <w:p w14:paraId="3EA76A87" w14:textId="18BC9ABC" w:rsidR="00F04084" w:rsidRDefault="00F04084" w:rsidP="00F04084">
      <w:pPr>
        <w:pStyle w:val="ListParagraph"/>
        <w:numPr>
          <w:ilvl w:val="2"/>
          <w:numId w:val="25"/>
        </w:numPr>
        <w:rPr>
          <w:ins w:id="5" w:author="Rich Esser" w:date="2020-08-10T23:50:00Z"/>
        </w:rPr>
        <w:pPrChange w:id="6" w:author="Rich Esser" w:date="2020-08-10T23:50:00Z">
          <w:pPr>
            <w:pStyle w:val="ListParagraph"/>
            <w:numPr>
              <w:ilvl w:val="1"/>
              <w:numId w:val="25"/>
            </w:numPr>
            <w:ind w:hanging="360"/>
          </w:pPr>
        </w:pPrChange>
      </w:pPr>
      <w:ins w:id="7" w:author="Rich Esser" w:date="2020-08-10T23:50:00Z">
        <w:r>
          <w:t>Preliminary data needed for first pass site selection</w:t>
        </w:r>
      </w:ins>
      <w:ins w:id="8" w:author="Rich Esser" w:date="2020-08-10T23:52:00Z">
        <w:r>
          <w:t xml:space="preserve"> (n&lt;5)</w:t>
        </w:r>
      </w:ins>
    </w:p>
    <w:p w14:paraId="37AE9383" w14:textId="77777777" w:rsidR="00F04084" w:rsidRDefault="00F04084" w:rsidP="00F04084">
      <w:pPr>
        <w:pStyle w:val="ListParagraph"/>
        <w:numPr>
          <w:ilvl w:val="3"/>
          <w:numId w:val="25"/>
        </w:numPr>
        <w:rPr>
          <w:ins w:id="9" w:author="Rich Esser" w:date="2020-08-10T23:50:00Z"/>
        </w:rPr>
        <w:pPrChange w:id="10" w:author="Rich Esser" w:date="2020-08-10T23:50:00Z">
          <w:pPr>
            <w:pStyle w:val="ListParagraph"/>
            <w:numPr>
              <w:ilvl w:val="2"/>
              <w:numId w:val="25"/>
            </w:numPr>
            <w:ind w:left="1080" w:hanging="360"/>
          </w:pPr>
        </w:pPrChange>
      </w:pPr>
      <w:ins w:id="11" w:author="Rich Esser" w:date="2020-08-10T23:50:00Z">
        <w:r>
          <w:t>ROWs</w:t>
        </w:r>
      </w:ins>
    </w:p>
    <w:p w14:paraId="3F5DD398" w14:textId="30A79408" w:rsidR="00F04084" w:rsidRDefault="00F04084" w:rsidP="00F04084">
      <w:pPr>
        <w:pStyle w:val="ListParagraph"/>
        <w:numPr>
          <w:ilvl w:val="3"/>
          <w:numId w:val="25"/>
        </w:numPr>
        <w:rPr>
          <w:ins w:id="12" w:author="Rich Esser" w:date="2020-08-10T23:53:00Z"/>
        </w:rPr>
      </w:pPr>
      <w:ins w:id="13" w:author="Rich Esser" w:date="2020-08-10T23:51:00Z">
        <w:r w:rsidRPr="00F13184">
          <w:t>CO</w:t>
        </w:r>
        <w:r w:rsidRPr="00F13184">
          <w:rPr>
            <w:vertAlign w:val="subscript"/>
          </w:rPr>
          <w:t>2</w:t>
        </w:r>
        <w:r>
          <w:t xml:space="preserve"> storage</w:t>
        </w:r>
      </w:ins>
      <w:ins w:id="14" w:author="Rich Esser" w:date="2020-08-10T23:50:00Z">
        <w:r>
          <w:t xml:space="preserve"> </w:t>
        </w:r>
      </w:ins>
      <w:ins w:id="15" w:author="Rich Esser" w:date="2020-08-10T23:51:00Z">
        <w:r>
          <w:t>capacity at</w:t>
        </w:r>
      </w:ins>
      <w:ins w:id="16" w:author="Rich Esser" w:date="2020-08-10T23:50:00Z">
        <w:r>
          <w:t xml:space="preserve"> top sites</w:t>
        </w:r>
      </w:ins>
      <w:ins w:id="17" w:author="Rich Esser" w:date="2020-08-10T23:51:00Z">
        <w:r>
          <w:t xml:space="preserve"> </w:t>
        </w:r>
      </w:ins>
      <w:ins w:id="18" w:author="Rich Esser" w:date="2020-08-10T23:52:00Z">
        <w:r>
          <w:t>(</w:t>
        </w:r>
        <w:proofErr w:type="spellStart"/>
        <w:r>
          <w:t>NATCARB±Other</w:t>
        </w:r>
        <w:proofErr w:type="spellEnd"/>
        <w:r>
          <w:t>)</w:t>
        </w:r>
      </w:ins>
    </w:p>
    <w:p w14:paraId="27E6CFA0" w14:textId="43142913" w:rsidR="00F04084" w:rsidRDefault="00F04084" w:rsidP="00F04084">
      <w:pPr>
        <w:pStyle w:val="ListParagraph"/>
        <w:numPr>
          <w:ilvl w:val="3"/>
          <w:numId w:val="25"/>
        </w:numPr>
        <w:rPr>
          <w:ins w:id="19" w:author="Rich Esser" w:date="2020-08-10T23:50:00Z"/>
        </w:rPr>
        <w:pPrChange w:id="20" w:author="Rich Esser" w:date="2020-08-10T23:50:00Z">
          <w:pPr>
            <w:pStyle w:val="ListParagraph"/>
            <w:numPr>
              <w:ilvl w:val="2"/>
              <w:numId w:val="25"/>
            </w:numPr>
            <w:ind w:left="1080" w:hanging="360"/>
          </w:pPr>
        </w:pPrChange>
      </w:pPr>
      <w:ins w:id="21" w:author="Rich Esser" w:date="2020-08-10T23:53:00Z">
        <w:r w:rsidRPr="00F13184">
          <w:t>CO</w:t>
        </w:r>
        <w:r w:rsidRPr="00F13184">
          <w:rPr>
            <w:vertAlign w:val="subscript"/>
          </w:rPr>
          <w:t>2</w:t>
        </w:r>
        <w:r>
          <w:t xml:space="preserve"> point sources (emissions, capture potential)</w:t>
        </w:r>
      </w:ins>
    </w:p>
    <w:p w14:paraId="3EBD80BD" w14:textId="24DE90BD" w:rsidR="00F04084" w:rsidRDefault="00F04084" w:rsidP="00F04084">
      <w:pPr>
        <w:pStyle w:val="ListParagraph"/>
        <w:numPr>
          <w:ilvl w:val="3"/>
          <w:numId w:val="25"/>
        </w:numPr>
        <w:rPr>
          <w:ins w:id="22" w:author="Rich Esser" w:date="2020-08-10T23:51:00Z"/>
        </w:rPr>
      </w:pPr>
      <w:ins w:id="23" w:author="Rich Esser" w:date="2020-08-10T23:50:00Z">
        <w:r>
          <w:t>Surface constraints</w:t>
        </w:r>
      </w:ins>
      <w:ins w:id="24" w:author="Rich Esser" w:date="2020-08-10T23:54:00Z">
        <w:r>
          <w:t xml:space="preserve"> </w:t>
        </w:r>
        <w:bookmarkStart w:id="25" w:name="_Hlk47996110"/>
        <w:r>
          <w:t xml:space="preserve">(land owners, sensitive areas, </w:t>
        </w:r>
        <w:proofErr w:type="spellStart"/>
        <w:r>
          <w:t>etc</w:t>
        </w:r>
        <w:proofErr w:type="spellEnd"/>
        <w:r>
          <w:t>)</w:t>
        </w:r>
      </w:ins>
    </w:p>
    <w:bookmarkEnd w:id="25"/>
    <w:p w14:paraId="4BD88AD1" w14:textId="1167CB5A" w:rsidR="00F04084" w:rsidRDefault="00F04084" w:rsidP="00F04084">
      <w:pPr>
        <w:pStyle w:val="ListParagraph"/>
        <w:numPr>
          <w:ilvl w:val="1"/>
          <w:numId w:val="25"/>
        </w:numPr>
        <w:rPr>
          <w:ins w:id="26" w:author="Rich Esser" w:date="2020-08-10T23:50:00Z"/>
        </w:rPr>
        <w:pPrChange w:id="27" w:author="Rich Esser" w:date="2020-08-10T23:51:00Z">
          <w:pPr>
            <w:pStyle w:val="ListParagraph"/>
            <w:numPr>
              <w:numId w:val="25"/>
            </w:numPr>
            <w:ind w:left="360" w:hanging="360"/>
          </w:pPr>
        </w:pPrChange>
      </w:pPr>
      <w:ins w:id="28" w:author="Rich Esser" w:date="2020-08-10T23:51:00Z">
        <w:r>
          <w:t>Start gathering data</w:t>
        </w:r>
      </w:ins>
    </w:p>
    <w:p w14:paraId="2FF6794B" w14:textId="77777777" w:rsidR="00F04084" w:rsidRDefault="00F04084" w:rsidP="00EB3053">
      <w:pPr>
        <w:pStyle w:val="ListParagraph"/>
        <w:numPr>
          <w:ilvl w:val="0"/>
          <w:numId w:val="25"/>
        </w:numPr>
        <w:rPr>
          <w:ins w:id="29" w:author="Rich Esser" w:date="2020-08-10T23:50:00Z"/>
        </w:rPr>
      </w:pPr>
      <w:ins w:id="30" w:author="Rich Esser" w:date="2020-08-10T23:50:00Z">
        <w:r>
          <w:t>Long-term</w:t>
        </w:r>
      </w:ins>
    </w:p>
    <w:p w14:paraId="352EC601" w14:textId="1EDA18CF" w:rsidR="00EB3053" w:rsidRDefault="00EB3053" w:rsidP="00F04084">
      <w:pPr>
        <w:pStyle w:val="ListParagraph"/>
        <w:numPr>
          <w:ilvl w:val="1"/>
          <w:numId w:val="25"/>
        </w:numPr>
        <w:pPrChange w:id="31" w:author="Rich Esser" w:date="2020-08-10T23:51:00Z">
          <w:pPr>
            <w:pStyle w:val="ListParagraph"/>
            <w:numPr>
              <w:numId w:val="25"/>
            </w:numPr>
            <w:ind w:left="360" w:hanging="360"/>
          </w:pPr>
        </w:pPrChange>
      </w:pPr>
      <w:bookmarkStart w:id="32" w:name="_Hlk47995860"/>
      <w:r>
        <w:t>Data type inventory list</w:t>
      </w:r>
      <w:r w:rsidR="00860F18">
        <w:t xml:space="preserve"> </w:t>
      </w:r>
      <w:r w:rsidR="00860F18" w:rsidRPr="00860F18">
        <w:rPr>
          <w:highlight w:val="yellow"/>
        </w:rPr>
        <w:t>[</w:t>
      </w:r>
      <w:proofErr w:type="spellStart"/>
      <w:r w:rsidR="00CE3087">
        <w:rPr>
          <w:highlight w:val="yellow"/>
        </w:rPr>
        <w:t>SimCCS</w:t>
      </w:r>
      <w:proofErr w:type="spellEnd"/>
      <w:r w:rsidR="00CE3087">
        <w:rPr>
          <w:highlight w:val="yellow"/>
        </w:rPr>
        <w:t xml:space="preserve"> and SCO2T data needs</w:t>
      </w:r>
      <w:r w:rsidR="00860F18" w:rsidRPr="00860F18">
        <w:rPr>
          <w:highlight w:val="yellow"/>
        </w:rPr>
        <w:t>]</w:t>
      </w:r>
    </w:p>
    <w:p w14:paraId="5E6ED40E" w14:textId="77777777" w:rsidR="00EB3053" w:rsidRDefault="00EB3053" w:rsidP="00F04084">
      <w:pPr>
        <w:pStyle w:val="ListParagraph"/>
        <w:numPr>
          <w:ilvl w:val="2"/>
          <w:numId w:val="25"/>
        </w:numPr>
        <w:pPrChange w:id="33" w:author="Rich Esser" w:date="2020-08-10T23:51:00Z">
          <w:pPr>
            <w:pStyle w:val="ListParagraph"/>
            <w:numPr>
              <w:ilvl w:val="1"/>
              <w:numId w:val="25"/>
            </w:numPr>
            <w:ind w:hanging="360"/>
          </w:pPr>
        </w:pPrChange>
      </w:pPr>
      <w:r>
        <w:t>Preliminary data needed for first pass site selection</w:t>
      </w:r>
    </w:p>
    <w:p w14:paraId="5CC9F6B3" w14:textId="77777777" w:rsidR="00EB3053" w:rsidRDefault="00EB3053" w:rsidP="00F04084">
      <w:pPr>
        <w:pStyle w:val="ListParagraph"/>
        <w:numPr>
          <w:ilvl w:val="3"/>
          <w:numId w:val="25"/>
        </w:numPr>
        <w:pPrChange w:id="34" w:author="Rich Esser" w:date="2020-08-10T23:51:00Z">
          <w:pPr>
            <w:pStyle w:val="ListParagraph"/>
            <w:numPr>
              <w:ilvl w:val="2"/>
              <w:numId w:val="25"/>
            </w:numPr>
            <w:ind w:left="1080" w:hanging="360"/>
          </w:pPr>
        </w:pPrChange>
      </w:pPr>
      <w:r>
        <w:t>ROWs</w:t>
      </w:r>
    </w:p>
    <w:p w14:paraId="4B0A1428" w14:textId="1601C73B" w:rsidR="00EB3053" w:rsidRDefault="00EB3053" w:rsidP="00F04084">
      <w:pPr>
        <w:pStyle w:val="ListParagraph"/>
        <w:numPr>
          <w:ilvl w:val="3"/>
          <w:numId w:val="25"/>
        </w:numPr>
        <w:rPr>
          <w:ins w:id="35" w:author="Rich Esser" w:date="2020-08-10T23:53:00Z"/>
        </w:rPr>
      </w:pPr>
      <w:r>
        <w:t>Geology on tops sites</w:t>
      </w:r>
      <w:ins w:id="36" w:author="Rich Esser" w:date="2020-08-10T23:55:00Z">
        <w:r w:rsidR="00A37206">
          <w:t xml:space="preserve"> </w:t>
        </w:r>
      </w:ins>
    </w:p>
    <w:p w14:paraId="6A001312" w14:textId="0B669E44" w:rsidR="00F04084" w:rsidRDefault="00F04084" w:rsidP="00F04084">
      <w:pPr>
        <w:pStyle w:val="ListParagraph"/>
        <w:numPr>
          <w:ilvl w:val="3"/>
          <w:numId w:val="25"/>
        </w:numPr>
        <w:pPrChange w:id="37" w:author="Rich Esser" w:date="2020-08-10T23:51:00Z">
          <w:pPr>
            <w:pStyle w:val="ListParagraph"/>
            <w:numPr>
              <w:ilvl w:val="2"/>
              <w:numId w:val="25"/>
            </w:numPr>
            <w:ind w:left="1080" w:hanging="360"/>
          </w:pPr>
        </w:pPrChange>
      </w:pPr>
      <w:ins w:id="38" w:author="Rich Esser" w:date="2020-08-10T23:53:00Z">
        <w:r w:rsidRPr="00F13184">
          <w:t>CO</w:t>
        </w:r>
        <w:r w:rsidRPr="00F13184">
          <w:rPr>
            <w:vertAlign w:val="subscript"/>
          </w:rPr>
          <w:t>2</w:t>
        </w:r>
        <w:r>
          <w:t xml:space="preserve"> point sources (emissions, </w:t>
        </w:r>
      </w:ins>
      <w:ins w:id="39" w:author="Rich Esser" w:date="2020-08-10T23:54:00Z">
        <w:r>
          <w:t xml:space="preserve">potential, </w:t>
        </w:r>
      </w:ins>
      <w:ins w:id="40" w:author="Rich Esser" w:date="2020-08-10T23:53:00Z">
        <w:r>
          <w:t xml:space="preserve">costs, </w:t>
        </w:r>
      </w:ins>
      <w:proofErr w:type="spellStart"/>
      <w:ins w:id="41" w:author="Rich Esser" w:date="2020-08-10T23:54:00Z">
        <w:r>
          <w:t>etc</w:t>
        </w:r>
        <w:proofErr w:type="spellEnd"/>
        <w:r>
          <w:t>)</w:t>
        </w:r>
      </w:ins>
    </w:p>
    <w:p w14:paraId="5CB42848" w14:textId="03D4888A" w:rsidR="00EB3053" w:rsidRDefault="00EB3053" w:rsidP="00F04084">
      <w:pPr>
        <w:pStyle w:val="ListParagraph"/>
        <w:numPr>
          <w:ilvl w:val="3"/>
          <w:numId w:val="25"/>
        </w:numPr>
        <w:pPrChange w:id="42" w:author="Rich Esser" w:date="2020-08-10T23:54:00Z">
          <w:pPr>
            <w:pStyle w:val="ListParagraph"/>
            <w:numPr>
              <w:ilvl w:val="2"/>
              <w:numId w:val="25"/>
            </w:numPr>
            <w:ind w:left="1080" w:hanging="360"/>
          </w:pPr>
        </w:pPrChange>
      </w:pPr>
      <w:r>
        <w:t>Surface constraints</w:t>
      </w:r>
      <w:ins w:id="43" w:author="Rich Esser" w:date="2020-08-10T23:54:00Z">
        <w:r w:rsidR="00F04084">
          <w:t xml:space="preserve"> </w:t>
        </w:r>
        <w:r w:rsidR="00F04084">
          <w:t xml:space="preserve">(land owners, sensitive areas, </w:t>
        </w:r>
        <w:proofErr w:type="spellStart"/>
        <w:r w:rsidR="00F04084">
          <w:t>etc</w:t>
        </w:r>
        <w:proofErr w:type="spellEnd"/>
        <w:r w:rsidR="00F04084">
          <w:t>)</w:t>
        </w:r>
      </w:ins>
    </w:p>
    <w:bookmarkEnd w:id="32"/>
    <w:p w14:paraId="067A45A0" w14:textId="77777777" w:rsidR="00EB3053" w:rsidRDefault="00EB3053" w:rsidP="00F04084">
      <w:pPr>
        <w:pStyle w:val="ListParagraph"/>
        <w:numPr>
          <w:ilvl w:val="2"/>
          <w:numId w:val="25"/>
        </w:numPr>
        <w:pPrChange w:id="44" w:author="Rich Esser" w:date="2020-08-10T23:51:00Z">
          <w:pPr>
            <w:pStyle w:val="ListParagraph"/>
            <w:numPr>
              <w:ilvl w:val="1"/>
              <w:numId w:val="25"/>
            </w:numPr>
            <w:ind w:hanging="360"/>
          </w:pPr>
        </w:pPrChange>
      </w:pPr>
      <w:r>
        <w:t>A list of data types that CUSP needs</w:t>
      </w:r>
    </w:p>
    <w:p w14:paraId="1BCDBB15" w14:textId="77777777" w:rsidR="00EB3053" w:rsidRDefault="00EB3053" w:rsidP="00F04084">
      <w:pPr>
        <w:pStyle w:val="ListParagraph"/>
        <w:numPr>
          <w:ilvl w:val="2"/>
          <w:numId w:val="25"/>
        </w:numPr>
        <w:pPrChange w:id="45" w:author="Rich Esser" w:date="2020-08-10T23:51:00Z">
          <w:pPr>
            <w:pStyle w:val="ListParagraph"/>
            <w:numPr>
              <w:ilvl w:val="1"/>
              <w:numId w:val="25"/>
            </w:numPr>
            <w:ind w:hanging="360"/>
          </w:pPr>
        </w:pPrChange>
      </w:pPr>
      <w:r>
        <w:t>Partners check off what they have and its formats</w:t>
      </w:r>
    </w:p>
    <w:p w14:paraId="3E8ED1B2" w14:textId="77777777" w:rsidR="00EB3053" w:rsidRDefault="00EB3053" w:rsidP="00F04084">
      <w:pPr>
        <w:pStyle w:val="ListParagraph"/>
        <w:numPr>
          <w:ilvl w:val="1"/>
          <w:numId w:val="25"/>
        </w:numPr>
        <w:pPrChange w:id="46" w:author="Rich Esser" w:date="2020-08-10T23:51:00Z">
          <w:pPr>
            <w:pStyle w:val="ListParagraph"/>
            <w:numPr>
              <w:numId w:val="25"/>
            </w:numPr>
            <w:ind w:left="360" w:hanging="360"/>
          </w:pPr>
        </w:pPrChange>
      </w:pPr>
      <w:r>
        <w:t>Start gathering data</w:t>
      </w:r>
      <w:r w:rsidR="00860F18">
        <w:t xml:space="preserve"> </w:t>
      </w:r>
    </w:p>
    <w:p w14:paraId="080F74EE" w14:textId="77777777" w:rsidR="00860F18" w:rsidRDefault="00860F18" w:rsidP="00860F18">
      <w:pPr>
        <w:rPr>
          <w:sz w:val="24"/>
          <w:szCs w:val="24"/>
        </w:rPr>
      </w:pPr>
      <w:r>
        <w:rPr>
          <w:sz w:val="24"/>
          <w:szCs w:val="24"/>
        </w:rPr>
        <w:t>Need to decide where we house the data in the short term while we build the database.</w:t>
      </w:r>
    </w:p>
    <w:p w14:paraId="54058B14" w14:textId="77777777" w:rsidR="00860F18" w:rsidRDefault="00860F18" w:rsidP="00860F18">
      <w:pPr>
        <w:pStyle w:val="ListParagraph"/>
        <w:numPr>
          <w:ilvl w:val="0"/>
          <w:numId w:val="23"/>
        </w:numPr>
        <w:rPr>
          <w:sz w:val="24"/>
          <w:szCs w:val="24"/>
        </w:rPr>
      </w:pPr>
      <w:r w:rsidRPr="0019639B">
        <w:rPr>
          <w:sz w:val="24"/>
          <w:szCs w:val="24"/>
        </w:rPr>
        <w:lastRenderedPageBreak/>
        <w:t>OSDU/Delphi/Homegrown</w:t>
      </w:r>
    </w:p>
    <w:p w14:paraId="73B55614" w14:textId="77777777" w:rsidR="00CE3087" w:rsidRPr="00CE3087" w:rsidRDefault="00860F18" w:rsidP="00CE3087">
      <w:pPr>
        <w:pStyle w:val="ListParagraph"/>
        <w:numPr>
          <w:ilvl w:val="0"/>
          <w:numId w:val="23"/>
        </w:numPr>
        <w:rPr>
          <w:sz w:val="24"/>
          <w:szCs w:val="24"/>
        </w:rPr>
      </w:pPr>
      <w:r>
        <w:rPr>
          <w:sz w:val="24"/>
          <w:szCs w:val="24"/>
        </w:rPr>
        <w:t xml:space="preserve">Initial data for first pass on site evaluation could be housed in </w:t>
      </w:r>
      <w:proofErr w:type="spellStart"/>
      <w:r>
        <w:rPr>
          <w:sz w:val="24"/>
          <w:szCs w:val="24"/>
        </w:rPr>
        <w:t>dropbox</w:t>
      </w:r>
      <w:proofErr w:type="spellEnd"/>
      <w:r>
        <w:rPr>
          <w:sz w:val="24"/>
          <w:szCs w:val="24"/>
        </w:rPr>
        <w:t>/google drive</w:t>
      </w:r>
    </w:p>
    <w:p w14:paraId="0EB438FA" w14:textId="77777777" w:rsidR="008451AD" w:rsidRPr="008451AD" w:rsidRDefault="008451AD" w:rsidP="008451AD">
      <w:pPr>
        <w:pStyle w:val="Heading1"/>
      </w:pPr>
      <w:r>
        <w:t>Data Types</w:t>
      </w:r>
    </w:p>
    <w:p w14:paraId="32FA7E1A" w14:textId="77777777" w:rsidR="00D011F0" w:rsidRPr="008451AD" w:rsidRDefault="00D011F0" w:rsidP="00D011F0">
      <w:pPr>
        <w:rPr>
          <w:sz w:val="24"/>
          <w:szCs w:val="24"/>
        </w:rPr>
      </w:pPr>
      <w:r w:rsidRPr="008451AD">
        <w:rPr>
          <w:sz w:val="24"/>
          <w:szCs w:val="24"/>
        </w:rPr>
        <w:t>End user has access to storage formations and rankings of those formations, storage capacity, etc.. for use in policy decisions.</w:t>
      </w:r>
    </w:p>
    <w:p w14:paraId="4EC47686" w14:textId="77777777" w:rsidR="00D011F0" w:rsidRDefault="00D011F0" w:rsidP="00D011F0">
      <w:pPr>
        <w:rPr>
          <w:sz w:val="24"/>
          <w:szCs w:val="24"/>
        </w:rPr>
      </w:pPr>
      <w:r w:rsidRPr="008451AD">
        <w:rPr>
          <w:sz w:val="24"/>
          <w:szCs w:val="24"/>
        </w:rPr>
        <w:t xml:space="preserve">How is the data going to be developed? Beyond, collection and collation. It will need to be </w:t>
      </w:r>
    </w:p>
    <w:p w14:paraId="6203CCAB" w14:textId="77777777" w:rsidR="00CE3087" w:rsidRPr="008451AD" w:rsidRDefault="00CE3087" w:rsidP="00D011F0">
      <w:pPr>
        <w:rPr>
          <w:sz w:val="24"/>
          <w:szCs w:val="24"/>
        </w:rPr>
      </w:pPr>
    </w:p>
    <w:p w14:paraId="46CF9BBB" w14:textId="77777777" w:rsidR="00013A01" w:rsidRPr="00013A01" w:rsidRDefault="00D011F0" w:rsidP="00013A01">
      <w:pPr>
        <w:rPr>
          <w:sz w:val="24"/>
          <w:szCs w:val="24"/>
        </w:rPr>
      </w:pPr>
      <w:r w:rsidRPr="008451AD">
        <w:rPr>
          <w:sz w:val="24"/>
          <w:szCs w:val="24"/>
        </w:rPr>
        <w:t>Three main sectors, Storage, Source, Transport</w:t>
      </w:r>
    </w:p>
    <w:p w14:paraId="25962615" w14:textId="77777777" w:rsidR="00013A01" w:rsidRDefault="00013A01" w:rsidP="00EB3053">
      <w:pPr>
        <w:pStyle w:val="ListParagraph"/>
        <w:numPr>
          <w:ilvl w:val="0"/>
          <w:numId w:val="1"/>
        </w:numPr>
        <w:rPr>
          <w:sz w:val="24"/>
          <w:szCs w:val="24"/>
        </w:rPr>
      </w:pPr>
      <w:r>
        <w:rPr>
          <w:sz w:val="24"/>
          <w:szCs w:val="24"/>
        </w:rPr>
        <w:t>Structural data</w:t>
      </w:r>
    </w:p>
    <w:p w14:paraId="0C3FC29B" w14:textId="77777777" w:rsidR="00013A01" w:rsidRDefault="00013A01" w:rsidP="00EB3053">
      <w:pPr>
        <w:pStyle w:val="ListParagraph"/>
        <w:numPr>
          <w:ilvl w:val="1"/>
          <w:numId w:val="1"/>
        </w:numPr>
        <w:rPr>
          <w:sz w:val="24"/>
          <w:szCs w:val="24"/>
        </w:rPr>
      </w:pPr>
      <w:r>
        <w:rPr>
          <w:sz w:val="24"/>
          <w:szCs w:val="24"/>
        </w:rPr>
        <w:t>Basin name and extent</w:t>
      </w:r>
    </w:p>
    <w:p w14:paraId="05197906" w14:textId="77777777" w:rsidR="00013A01" w:rsidRDefault="00013A01" w:rsidP="00EB3053">
      <w:pPr>
        <w:pStyle w:val="ListParagraph"/>
        <w:numPr>
          <w:ilvl w:val="1"/>
          <w:numId w:val="1"/>
        </w:numPr>
        <w:rPr>
          <w:sz w:val="24"/>
          <w:szCs w:val="24"/>
        </w:rPr>
      </w:pPr>
      <w:r>
        <w:rPr>
          <w:sz w:val="24"/>
          <w:szCs w:val="24"/>
        </w:rPr>
        <w:t>Fields/Units names and extents</w:t>
      </w:r>
    </w:p>
    <w:p w14:paraId="3D447DF2" w14:textId="77777777" w:rsidR="00013A01" w:rsidRDefault="00013A01" w:rsidP="00EB3053">
      <w:pPr>
        <w:pStyle w:val="ListParagraph"/>
        <w:numPr>
          <w:ilvl w:val="1"/>
          <w:numId w:val="1"/>
        </w:numPr>
        <w:rPr>
          <w:sz w:val="24"/>
          <w:szCs w:val="24"/>
        </w:rPr>
      </w:pPr>
      <w:r>
        <w:rPr>
          <w:sz w:val="24"/>
          <w:szCs w:val="24"/>
        </w:rPr>
        <w:t>Fault maps/polygons/models</w:t>
      </w:r>
    </w:p>
    <w:p w14:paraId="07A0918C" w14:textId="77777777" w:rsidR="00DE629B" w:rsidRDefault="00DE629B" w:rsidP="00EB3053">
      <w:pPr>
        <w:pStyle w:val="ListParagraph"/>
        <w:numPr>
          <w:ilvl w:val="1"/>
          <w:numId w:val="1"/>
        </w:numPr>
        <w:rPr>
          <w:sz w:val="24"/>
          <w:szCs w:val="24"/>
        </w:rPr>
      </w:pPr>
      <w:r w:rsidRPr="008451AD">
        <w:rPr>
          <w:sz w:val="24"/>
          <w:szCs w:val="24"/>
        </w:rPr>
        <w:t>Geology maps</w:t>
      </w:r>
    </w:p>
    <w:p w14:paraId="35FC592A" w14:textId="77777777" w:rsidR="00DE629B" w:rsidRPr="008451AD" w:rsidRDefault="00DE629B" w:rsidP="00EB3053">
      <w:pPr>
        <w:pStyle w:val="ListParagraph"/>
        <w:numPr>
          <w:ilvl w:val="1"/>
          <w:numId w:val="1"/>
        </w:numPr>
        <w:rPr>
          <w:sz w:val="24"/>
          <w:szCs w:val="24"/>
        </w:rPr>
      </w:pPr>
      <w:r w:rsidRPr="008451AD">
        <w:rPr>
          <w:sz w:val="24"/>
          <w:szCs w:val="24"/>
        </w:rPr>
        <w:t>Stratigraphic columns</w:t>
      </w:r>
    </w:p>
    <w:p w14:paraId="2CF567AA" w14:textId="77777777" w:rsidR="00DE629B" w:rsidRPr="00DE629B" w:rsidRDefault="00DE629B" w:rsidP="00EB3053">
      <w:pPr>
        <w:pStyle w:val="ListParagraph"/>
        <w:numPr>
          <w:ilvl w:val="1"/>
          <w:numId w:val="1"/>
        </w:numPr>
        <w:rPr>
          <w:sz w:val="24"/>
          <w:szCs w:val="24"/>
        </w:rPr>
      </w:pPr>
      <w:r w:rsidRPr="008451AD">
        <w:rPr>
          <w:sz w:val="24"/>
          <w:szCs w:val="24"/>
        </w:rPr>
        <w:t>Isopach/Isochore maps/data</w:t>
      </w:r>
    </w:p>
    <w:p w14:paraId="5D96C291" w14:textId="77777777" w:rsidR="00013A01" w:rsidRDefault="00013A01" w:rsidP="00EB3053">
      <w:pPr>
        <w:pStyle w:val="ListParagraph"/>
        <w:numPr>
          <w:ilvl w:val="1"/>
          <w:numId w:val="1"/>
        </w:numPr>
        <w:rPr>
          <w:sz w:val="24"/>
          <w:szCs w:val="24"/>
        </w:rPr>
      </w:pPr>
      <w:r>
        <w:rPr>
          <w:sz w:val="24"/>
          <w:szCs w:val="24"/>
        </w:rPr>
        <w:t>Digital elevation models (DEMs)</w:t>
      </w:r>
    </w:p>
    <w:p w14:paraId="7BB31E65" w14:textId="77777777" w:rsidR="00013A01" w:rsidRDefault="00013A01" w:rsidP="00EB3053">
      <w:pPr>
        <w:pStyle w:val="ListParagraph"/>
        <w:numPr>
          <w:ilvl w:val="1"/>
          <w:numId w:val="1"/>
        </w:numPr>
        <w:rPr>
          <w:sz w:val="24"/>
          <w:szCs w:val="24"/>
        </w:rPr>
      </w:pPr>
      <w:r>
        <w:rPr>
          <w:sz w:val="24"/>
          <w:szCs w:val="24"/>
        </w:rPr>
        <w:t>Data types</w:t>
      </w:r>
    </w:p>
    <w:p w14:paraId="21A21436" w14:textId="77777777" w:rsidR="00013A01" w:rsidRDefault="00013A01" w:rsidP="00EB3053">
      <w:pPr>
        <w:pStyle w:val="ListParagraph"/>
        <w:numPr>
          <w:ilvl w:val="2"/>
          <w:numId w:val="1"/>
        </w:numPr>
        <w:rPr>
          <w:sz w:val="24"/>
          <w:szCs w:val="24"/>
        </w:rPr>
      </w:pPr>
      <w:r>
        <w:rPr>
          <w:sz w:val="24"/>
          <w:szCs w:val="24"/>
        </w:rPr>
        <w:t>Polygons/GIS shape files/</w:t>
      </w:r>
      <w:r w:rsidR="004A3D8F">
        <w:rPr>
          <w:sz w:val="24"/>
          <w:szCs w:val="24"/>
        </w:rPr>
        <w:t>maps/DEMs/excel data/</w:t>
      </w:r>
      <w:r>
        <w:rPr>
          <w:sz w:val="24"/>
          <w:szCs w:val="24"/>
        </w:rPr>
        <w:t>other</w:t>
      </w:r>
    </w:p>
    <w:p w14:paraId="61EE177C" w14:textId="77777777" w:rsidR="003060F5" w:rsidRPr="008451AD" w:rsidRDefault="00013A01" w:rsidP="00EB3053">
      <w:pPr>
        <w:pStyle w:val="ListParagraph"/>
        <w:numPr>
          <w:ilvl w:val="0"/>
          <w:numId w:val="1"/>
        </w:numPr>
        <w:rPr>
          <w:sz w:val="24"/>
          <w:szCs w:val="24"/>
        </w:rPr>
      </w:pPr>
      <w:r>
        <w:rPr>
          <w:sz w:val="24"/>
          <w:szCs w:val="24"/>
        </w:rPr>
        <w:t xml:space="preserve">Borehole </w:t>
      </w:r>
      <w:r w:rsidR="003060F5" w:rsidRPr="008451AD">
        <w:rPr>
          <w:sz w:val="24"/>
          <w:szCs w:val="24"/>
        </w:rPr>
        <w:t>data</w:t>
      </w:r>
      <w:r w:rsidR="00282BDD" w:rsidRPr="008451AD">
        <w:rPr>
          <w:sz w:val="24"/>
          <w:szCs w:val="24"/>
        </w:rPr>
        <w:t xml:space="preserve"> </w:t>
      </w:r>
    </w:p>
    <w:p w14:paraId="0607CEE9" w14:textId="77777777" w:rsidR="00013A01" w:rsidRDefault="003060F5" w:rsidP="00EB3053">
      <w:pPr>
        <w:pStyle w:val="ListParagraph"/>
        <w:numPr>
          <w:ilvl w:val="1"/>
          <w:numId w:val="1"/>
        </w:numPr>
        <w:rPr>
          <w:sz w:val="24"/>
          <w:szCs w:val="24"/>
        </w:rPr>
      </w:pPr>
      <w:r w:rsidRPr="008451AD">
        <w:rPr>
          <w:sz w:val="24"/>
          <w:szCs w:val="24"/>
        </w:rPr>
        <w:t>Well name</w:t>
      </w:r>
      <w:r w:rsidR="00013A01">
        <w:rPr>
          <w:sz w:val="24"/>
          <w:szCs w:val="24"/>
        </w:rPr>
        <w:t xml:space="preserve"> and API</w:t>
      </w:r>
    </w:p>
    <w:p w14:paraId="74997278" w14:textId="77777777" w:rsidR="003060F5" w:rsidRPr="008451AD" w:rsidRDefault="00013A01" w:rsidP="00EB3053">
      <w:pPr>
        <w:pStyle w:val="ListParagraph"/>
        <w:numPr>
          <w:ilvl w:val="2"/>
          <w:numId w:val="1"/>
        </w:numPr>
        <w:rPr>
          <w:sz w:val="24"/>
          <w:szCs w:val="24"/>
        </w:rPr>
      </w:pPr>
      <w:r>
        <w:rPr>
          <w:sz w:val="24"/>
          <w:szCs w:val="24"/>
        </w:rPr>
        <w:t>l</w:t>
      </w:r>
      <w:r w:rsidR="003060F5" w:rsidRPr="008451AD">
        <w:rPr>
          <w:sz w:val="24"/>
          <w:szCs w:val="24"/>
        </w:rPr>
        <w:t>ocation, elevation, total depth, GR/TD/KB</w:t>
      </w:r>
    </w:p>
    <w:p w14:paraId="3DC95DC7" w14:textId="77777777" w:rsidR="00BF5CC4" w:rsidRPr="008451AD" w:rsidRDefault="00013A01" w:rsidP="00EB3053">
      <w:pPr>
        <w:pStyle w:val="ListParagraph"/>
        <w:numPr>
          <w:ilvl w:val="2"/>
          <w:numId w:val="1"/>
        </w:numPr>
        <w:rPr>
          <w:sz w:val="24"/>
          <w:szCs w:val="24"/>
        </w:rPr>
      </w:pPr>
      <w:proofErr w:type="spellStart"/>
      <w:r>
        <w:rPr>
          <w:sz w:val="24"/>
          <w:szCs w:val="24"/>
        </w:rPr>
        <w:t>l</w:t>
      </w:r>
      <w:r w:rsidR="00BF5CC4" w:rsidRPr="008451AD">
        <w:rPr>
          <w:sz w:val="24"/>
          <w:szCs w:val="24"/>
        </w:rPr>
        <w:t>at</w:t>
      </w:r>
      <w:proofErr w:type="spellEnd"/>
      <w:r w:rsidR="00BF5CC4" w:rsidRPr="008451AD">
        <w:rPr>
          <w:sz w:val="24"/>
          <w:szCs w:val="24"/>
        </w:rPr>
        <w:t>/long, township and range and section, UTM</w:t>
      </w:r>
    </w:p>
    <w:p w14:paraId="711F829E" w14:textId="77777777" w:rsidR="003060F5" w:rsidRPr="008451AD" w:rsidRDefault="003060F5" w:rsidP="00EB3053">
      <w:pPr>
        <w:pStyle w:val="ListParagraph"/>
        <w:numPr>
          <w:ilvl w:val="2"/>
          <w:numId w:val="1"/>
        </w:numPr>
        <w:rPr>
          <w:sz w:val="24"/>
          <w:szCs w:val="24"/>
        </w:rPr>
      </w:pPr>
      <w:r w:rsidRPr="008451AD">
        <w:rPr>
          <w:sz w:val="24"/>
          <w:szCs w:val="24"/>
        </w:rPr>
        <w:t xml:space="preserve">well type, well statues, </w:t>
      </w:r>
    </w:p>
    <w:p w14:paraId="60E2D3BE" w14:textId="77777777" w:rsidR="003060F5" w:rsidRPr="008451AD" w:rsidRDefault="003060F5" w:rsidP="00EB3053">
      <w:pPr>
        <w:pStyle w:val="ListParagraph"/>
        <w:numPr>
          <w:ilvl w:val="2"/>
          <w:numId w:val="1"/>
        </w:numPr>
        <w:rPr>
          <w:sz w:val="24"/>
          <w:szCs w:val="24"/>
        </w:rPr>
      </w:pPr>
      <w:r w:rsidRPr="008451AD">
        <w:rPr>
          <w:sz w:val="24"/>
          <w:szCs w:val="24"/>
        </w:rPr>
        <w:t>Operator, field, county,</w:t>
      </w:r>
    </w:p>
    <w:p w14:paraId="78E21309" w14:textId="77777777" w:rsidR="00BF5CC4" w:rsidRPr="008451AD" w:rsidRDefault="00013A01" w:rsidP="00EB3053">
      <w:pPr>
        <w:pStyle w:val="ListParagraph"/>
        <w:numPr>
          <w:ilvl w:val="2"/>
          <w:numId w:val="1"/>
        </w:numPr>
        <w:rPr>
          <w:sz w:val="24"/>
          <w:szCs w:val="24"/>
        </w:rPr>
      </w:pPr>
      <w:r>
        <w:rPr>
          <w:sz w:val="24"/>
          <w:szCs w:val="24"/>
        </w:rPr>
        <w:t>Well reports, d</w:t>
      </w:r>
      <w:r w:rsidR="00BF5CC4" w:rsidRPr="008451AD">
        <w:rPr>
          <w:sz w:val="24"/>
          <w:szCs w:val="24"/>
        </w:rPr>
        <w:t>rilling, permits, etc.</w:t>
      </w:r>
    </w:p>
    <w:p w14:paraId="14013982" w14:textId="77777777" w:rsidR="003060F5" w:rsidRDefault="00013A01" w:rsidP="00EB3053">
      <w:pPr>
        <w:pStyle w:val="ListParagraph"/>
        <w:numPr>
          <w:ilvl w:val="1"/>
          <w:numId w:val="1"/>
        </w:numPr>
        <w:rPr>
          <w:sz w:val="24"/>
          <w:szCs w:val="24"/>
        </w:rPr>
      </w:pPr>
      <w:r>
        <w:rPr>
          <w:sz w:val="24"/>
          <w:szCs w:val="24"/>
        </w:rPr>
        <w:t>Formation top depths, thickness</w:t>
      </w:r>
    </w:p>
    <w:p w14:paraId="0E07DFCF" w14:textId="77777777" w:rsidR="00013A01" w:rsidRDefault="00013A01" w:rsidP="00EB3053">
      <w:pPr>
        <w:pStyle w:val="ListParagraph"/>
        <w:numPr>
          <w:ilvl w:val="2"/>
          <w:numId w:val="1"/>
        </w:numPr>
        <w:rPr>
          <w:sz w:val="24"/>
          <w:szCs w:val="24"/>
        </w:rPr>
      </w:pPr>
      <w:r>
        <w:rPr>
          <w:sz w:val="24"/>
          <w:szCs w:val="24"/>
        </w:rPr>
        <w:t>Net sand/pay</w:t>
      </w:r>
    </w:p>
    <w:p w14:paraId="5F21C8C9" w14:textId="77777777" w:rsidR="00013A01" w:rsidRPr="008451AD" w:rsidRDefault="00013A01" w:rsidP="00EB3053">
      <w:pPr>
        <w:pStyle w:val="ListParagraph"/>
        <w:numPr>
          <w:ilvl w:val="2"/>
          <w:numId w:val="1"/>
        </w:numPr>
        <w:rPr>
          <w:sz w:val="24"/>
          <w:szCs w:val="24"/>
        </w:rPr>
      </w:pPr>
      <w:r>
        <w:rPr>
          <w:sz w:val="24"/>
          <w:szCs w:val="24"/>
        </w:rPr>
        <w:t>extent</w:t>
      </w:r>
    </w:p>
    <w:p w14:paraId="2E20B6E4" w14:textId="77777777" w:rsidR="003060F5" w:rsidRDefault="003060F5" w:rsidP="00EB3053">
      <w:pPr>
        <w:pStyle w:val="ListParagraph"/>
        <w:numPr>
          <w:ilvl w:val="1"/>
          <w:numId w:val="1"/>
        </w:numPr>
        <w:rPr>
          <w:sz w:val="24"/>
          <w:szCs w:val="24"/>
        </w:rPr>
      </w:pPr>
      <w:r w:rsidRPr="008451AD">
        <w:rPr>
          <w:sz w:val="24"/>
          <w:szCs w:val="24"/>
        </w:rPr>
        <w:t>Production and injection volumes</w:t>
      </w:r>
    </w:p>
    <w:p w14:paraId="38150393" w14:textId="77777777" w:rsidR="004A3D8F" w:rsidRDefault="004A3D8F" w:rsidP="00EB3053">
      <w:pPr>
        <w:pStyle w:val="ListParagraph"/>
        <w:numPr>
          <w:ilvl w:val="1"/>
          <w:numId w:val="1"/>
        </w:numPr>
        <w:rPr>
          <w:sz w:val="24"/>
          <w:szCs w:val="24"/>
        </w:rPr>
      </w:pPr>
      <w:r>
        <w:rPr>
          <w:sz w:val="24"/>
          <w:szCs w:val="24"/>
        </w:rPr>
        <w:t>Fluid Chemistry</w:t>
      </w:r>
    </w:p>
    <w:p w14:paraId="1936E177" w14:textId="77777777" w:rsidR="00DE629B" w:rsidRDefault="00DE629B" w:rsidP="00EB3053">
      <w:pPr>
        <w:pStyle w:val="ListParagraph"/>
        <w:numPr>
          <w:ilvl w:val="1"/>
          <w:numId w:val="1"/>
        </w:numPr>
        <w:rPr>
          <w:sz w:val="24"/>
          <w:szCs w:val="24"/>
        </w:rPr>
      </w:pPr>
      <w:r>
        <w:rPr>
          <w:sz w:val="24"/>
          <w:szCs w:val="24"/>
        </w:rPr>
        <w:t>Groundwater data</w:t>
      </w:r>
    </w:p>
    <w:p w14:paraId="69745B82" w14:textId="77777777" w:rsidR="00DE629B" w:rsidRDefault="00DE629B" w:rsidP="00EB3053">
      <w:pPr>
        <w:pStyle w:val="ListParagraph"/>
        <w:numPr>
          <w:ilvl w:val="2"/>
          <w:numId w:val="1"/>
        </w:numPr>
        <w:rPr>
          <w:sz w:val="24"/>
          <w:szCs w:val="24"/>
        </w:rPr>
      </w:pPr>
      <w:r>
        <w:rPr>
          <w:sz w:val="24"/>
          <w:szCs w:val="24"/>
        </w:rPr>
        <w:t>Depth and extent of USDWs</w:t>
      </w:r>
    </w:p>
    <w:p w14:paraId="2FE77CCB" w14:textId="77777777" w:rsidR="00DE629B" w:rsidRPr="00DE629B" w:rsidRDefault="00DE629B" w:rsidP="00EB3053">
      <w:pPr>
        <w:pStyle w:val="ListParagraph"/>
        <w:numPr>
          <w:ilvl w:val="2"/>
          <w:numId w:val="1"/>
        </w:numPr>
        <w:rPr>
          <w:sz w:val="24"/>
          <w:szCs w:val="24"/>
        </w:rPr>
      </w:pPr>
      <w:r>
        <w:rPr>
          <w:sz w:val="24"/>
          <w:szCs w:val="24"/>
        </w:rPr>
        <w:t>Salinity, TDS, chemistry</w:t>
      </w:r>
    </w:p>
    <w:p w14:paraId="5EAB472B" w14:textId="77777777" w:rsidR="004A3D8F" w:rsidRDefault="004A3D8F" w:rsidP="00EB3053">
      <w:pPr>
        <w:pStyle w:val="ListParagraph"/>
        <w:numPr>
          <w:ilvl w:val="0"/>
          <w:numId w:val="1"/>
        </w:numPr>
        <w:rPr>
          <w:sz w:val="24"/>
          <w:szCs w:val="24"/>
        </w:rPr>
      </w:pPr>
      <w:r>
        <w:rPr>
          <w:sz w:val="24"/>
          <w:szCs w:val="24"/>
        </w:rPr>
        <w:t>Petrophysic</w:t>
      </w:r>
      <w:r w:rsidR="00EB3053">
        <w:rPr>
          <w:sz w:val="24"/>
          <w:szCs w:val="24"/>
        </w:rPr>
        <w:t>al Data</w:t>
      </w:r>
    </w:p>
    <w:p w14:paraId="6BD62B23" w14:textId="77777777" w:rsidR="004A3D8F" w:rsidRDefault="004A3D8F" w:rsidP="00EB3053">
      <w:pPr>
        <w:pStyle w:val="ListParagraph"/>
        <w:numPr>
          <w:ilvl w:val="1"/>
          <w:numId w:val="1"/>
        </w:numPr>
        <w:rPr>
          <w:sz w:val="24"/>
          <w:szCs w:val="24"/>
        </w:rPr>
      </w:pPr>
      <w:r>
        <w:rPr>
          <w:sz w:val="24"/>
          <w:szCs w:val="24"/>
        </w:rPr>
        <w:t>Core data</w:t>
      </w:r>
    </w:p>
    <w:p w14:paraId="1241DAD9" w14:textId="77777777" w:rsidR="004A3D8F" w:rsidRDefault="004A3D8F" w:rsidP="00EB3053">
      <w:pPr>
        <w:pStyle w:val="ListParagraph"/>
        <w:numPr>
          <w:ilvl w:val="2"/>
          <w:numId w:val="1"/>
        </w:numPr>
        <w:rPr>
          <w:sz w:val="24"/>
          <w:szCs w:val="24"/>
        </w:rPr>
      </w:pPr>
      <w:r>
        <w:rPr>
          <w:sz w:val="24"/>
          <w:szCs w:val="24"/>
        </w:rPr>
        <w:t xml:space="preserve">Porosity, permeability, lithology, cementation, </w:t>
      </w:r>
    </w:p>
    <w:p w14:paraId="03757780" w14:textId="77777777" w:rsidR="004A3D8F" w:rsidRPr="008451AD" w:rsidRDefault="004A3D8F" w:rsidP="00EB3053">
      <w:pPr>
        <w:pStyle w:val="ListParagraph"/>
        <w:numPr>
          <w:ilvl w:val="2"/>
          <w:numId w:val="1"/>
        </w:numPr>
        <w:rPr>
          <w:sz w:val="24"/>
          <w:szCs w:val="24"/>
        </w:rPr>
      </w:pPr>
      <w:r>
        <w:rPr>
          <w:sz w:val="24"/>
          <w:szCs w:val="24"/>
        </w:rPr>
        <w:lastRenderedPageBreak/>
        <w:t>Geomechanics, USC, Brazilian, triaxial compression strength</w:t>
      </w:r>
    </w:p>
    <w:p w14:paraId="4C76139C" w14:textId="77777777" w:rsidR="00013A01" w:rsidRDefault="00013A01" w:rsidP="00EB3053">
      <w:pPr>
        <w:pStyle w:val="ListParagraph"/>
        <w:numPr>
          <w:ilvl w:val="1"/>
          <w:numId w:val="1"/>
        </w:numPr>
        <w:rPr>
          <w:sz w:val="24"/>
          <w:szCs w:val="24"/>
        </w:rPr>
      </w:pPr>
      <w:r>
        <w:rPr>
          <w:sz w:val="24"/>
          <w:szCs w:val="24"/>
        </w:rPr>
        <w:t>L</w:t>
      </w:r>
      <w:r w:rsidRPr="008451AD">
        <w:rPr>
          <w:sz w:val="24"/>
          <w:szCs w:val="24"/>
        </w:rPr>
        <w:t>ogs</w:t>
      </w:r>
    </w:p>
    <w:p w14:paraId="68DB24A8" w14:textId="77777777" w:rsidR="004A3D8F" w:rsidRDefault="004A3D8F" w:rsidP="00EB3053">
      <w:pPr>
        <w:pStyle w:val="ListParagraph"/>
        <w:numPr>
          <w:ilvl w:val="2"/>
          <w:numId w:val="1"/>
        </w:numPr>
        <w:rPr>
          <w:sz w:val="24"/>
          <w:szCs w:val="24"/>
        </w:rPr>
      </w:pPr>
      <w:r>
        <w:rPr>
          <w:sz w:val="24"/>
          <w:szCs w:val="24"/>
        </w:rPr>
        <w:t xml:space="preserve">Porosity, permeability, </w:t>
      </w:r>
      <w:proofErr w:type="spellStart"/>
      <w:r>
        <w:rPr>
          <w:sz w:val="24"/>
          <w:szCs w:val="24"/>
        </w:rPr>
        <w:t>gama</w:t>
      </w:r>
      <w:proofErr w:type="spellEnd"/>
      <w:r>
        <w:rPr>
          <w:sz w:val="24"/>
          <w:szCs w:val="24"/>
        </w:rPr>
        <w:t xml:space="preserve">-ray (GR), neutron porosity (NPHI), sonic, density (RHOB), caliper, </w:t>
      </w:r>
    </w:p>
    <w:p w14:paraId="3A1A2AD5" w14:textId="77777777" w:rsidR="004A3D8F" w:rsidRPr="008451AD" w:rsidRDefault="004A3D8F" w:rsidP="00EB3053">
      <w:pPr>
        <w:pStyle w:val="ListParagraph"/>
        <w:numPr>
          <w:ilvl w:val="2"/>
          <w:numId w:val="1"/>
        </w:numPr>
        <w:rPr>
          <w:sz w:val="24"/>
          <w:szCs w:val="24"/>
        </w:rPr>
      </w:pPr>
      <w:r>
        <w:rPr>
          <w:sz w:val="24"/>
          <w:szCs w:val="24"/>
        </w:rPr>
        <w:t xml:space="preserve">Pressure (DTS), temperature, lithology, cements, </w:t>
      </w:r>
    </w:p>
    <w:p w14:paraId="18E9F324" w14:textId="77777777" w:rsidR="00013A01" w:rsidRPr="008451AD" w:rsidRDefault="00013A01" w:rsidP="00EB3053">
      <w:pPr>
        <w:pStyle w:val="ListParagraph"/>
        <w:numPr>
          <w:ilvl w:val="1"/>
          <w:numId w:val="1"/>
        </w:numPr>
        <w:rPr>
          <w:sz w:val="24"/>
          <w:szCs w:val="24"/>
        </w:rPr>
      </w:pPr>
      <w:r w:rsidRPr="008451AD">
        <w:rPr>
          <w:sz w:val="24"/>
          <w:szCs w:val="24"/>
        </w:rPr>
        <w:t>Data types</w:t>
      </w:r>
    </w:p>
    <w:p w14:paraId="622163AC" w14:textId="77777777" w:rsidR="00013A01" w:rsidRPr="008451AD" w:rsidRDefault="00013A01" w:rsidP="00EB3053">
      <w:pPr>
        <w:pStyle w:val="ListParagraph"/>
        <w:numPr>
          <w:ilvl w:val="2"/>
          <w:numId w:val="1"/>
        </w:numPr>
        <w:rPr>
          <w:sz w:val="24"/>
          <w:szCs w:val="24"/>
        </w:rPr>
      </w:pPr>
      <w:r w:rsidRPr="008451AD">
        <w:rPr>
          <w:sz w:val="24"/>
          <w:szCs w:val="24"/>
        </w:rPr>
        <w:t>Formatted text files (.csv), LAS, scanned documents (pdf), images (tiff)</w:t>
      </w:r>
      <w:r>
        <w:rPr>
          <w:sz w:val="24"/>
          <w:szCs w:val="24"/>
        </w:rPr>
        <w:t>, polygons, shape files, excel files</w:t>
      </w:r>
      <w:r w:rsidRPr="008451AD">
        <w:rPr>
          <w:sz w:val="24"/>
          <w:szCs w:val="24"/>
        </w:rPr>
        <w:t xml:space="preserve"> </w:t>
      </w:r>
    </w:p>
    <w:p w14:paraId="35F9B525" w14:textId="77777777" w:rsidR="003060F5" w:rsidRPr="008451AD" w:rsidRDefault="003060F5" w:rsidP="00EB3053">
      <w:pPr>
        <w:pStyle w:val="ListParagraph"/>
        <w:numPr>
          <w:ilvl w:val="0"/>
          <w:numId w:val="1"/>
        </w:numPr>
        <w:rPr>
          <w:sz w:val="24"/>
          <w:szCs w:val="24"/>
        </w:rPr>
      </w:pPr>
      <w:r w:rsidRPr="008451AD">
        <w:rPr>
          <w:sz w:val="24"/>
          <w:szCs w:val="24"/>
        </w:rPr>
        <w:t>Seismic</w:t>
      </w:r>
      <w:r w:rsidR="00282BDD" w:rsidRPr="008451AD">
        <w:rPr>
          <w:sz w:val="24"/>
          <w:szCs w:val="24"/>
        </w:rPr>
        <w:t xml:space="preserve"> </w:t>
      </w:r>
      <w:r w:rsidR="00EB3053">
        <w:rPr>
          <w:sz w:val="24"/>
          <w:szCs w:val="24"/>
        </w:rPr>
        <w:t>Data</w:t>
      </w:r>
    </w:p>
    <w:p w14:paraId="47A7295A" w14:textId="77777777" w:rsidR="005405B0" w:rsidRPr="008451AD" w:rsidRDefault="005405B0" w:rsidP="00EB3053">
      <w:pPr>
        <w:pStyle w:val="ListParagraph"/>
        <w:numPr>
          <w:ilvl w:val="1"/>
          <w:numId w:val="1"/>
        </w:numPr>
        <w:rPr>
          <w:sz w:val="24"/>
          <w:szCs w:val="24"/>
        </w:rPr>
      </w:pPr>
      <w:r w:rsidRPr="008451AD">
        <w:rPr>
          <w:sz w:val="24"/>
          <w:szCs w:val="24"/>
        </w:rPr>
        <w:t xml:space="preserve">Age and condition: new </w:t>
      </w:r>
      <w:proofErr w:type="spellStart"/>
      <w:r w:rsidRPr="008451AD">
        <w:rPr>
          <w:sz w:val="24"/>
          <w:szCs w:val="24"/>
        </w:rPr>
        <w:t>vrs</w:t>
      </w:r>
      <w:proofErr w:type="spellEnd"/>
      <w:r w:rsidRPr="008451AD">
        <w:rPr>
          <w:sz w:val="24"/>
          <w:szCs w:val="24"/>
        </w:rPr>
        <w:t xml:space="preserve"> legacy</w:t>
      </w:r>
    </w:p>
    <w:p w14:paraId="72EA4486" w14:textId="77777777" w:rsidR="003060F5" w:rsidRPr="005405B0" w:rsidRDefault="005405B0" w:rsidP="00EB3053">
      <w:pPr>
        <w:pStyle w:val="ListParagraph"/>
        <w:numPr>
          <w:ilvl w:val="1"/>
          <w:numId w:val="1"/>
        </w:numPr>
        <w:rPr>
          <w:sz w:val="24"/>
          <w:szCs w:val="24"/>
        </w:rPr>
      </w:pPr>
      <w:r w:rsidRPr="008451AD">
        <w:rPr>
          <w:sz w:val="24"/>
          <w:szCs w:val="24"/>
        </w:rPr>
        <w:t>2D, 3D, cross-well</w:t>
      </w:r>
      <w:r w:rsidR="002C269C">
        <w:rPr>
          <w:sz w:val="24"/>
          <w:szCs w:val="24"/>
        </w:rPr>
        <w:t>, VSP</w:t>
      </w:r>
    </w:p>
    <w:p w14:paraId="2053B8ED" w14:textId="77777777" w:rsidR="005405B0" w:rsidRDefault="005405B0" w:rsidP="003060F5">
      <w:pPr>
        <w:pStyle w:val="ListParagraph"/>
        <w:numPr>
          <w:ilvl w:val="0"/>
          <w:numId w:val="1"/>
        </w:numPr>
        <w:rPr>
          <w:sz w:val="24"/>
          <w:szCs w:val="24"/>
        </w:rPr>
      </w:pPr>
      <w:r>
        <w:rPr>
          <w:sz w:val="24"/>
          <w:szCs w:val="24"/>
        </w:rPr>
        <w:t>CO</w:t>
      </w:r>
      <w:r w:rsidRPr="005405B0">
        <w:rPr>
          <w:sz w:val="24"/>
          <w:szCs w:val="24"/>
          <w:vertAlign w:val="subscript"/>
        </w:rPr>
        <w:t>2</w:t>
      </w:r>
      <w:r>
        <w:rPr>
          <w:sz w:val="24"/>
          <w:szCs w:val="24"/>
        </w:rPr>
        <w:t xml:space="preserve"> Source Data</w:t>
      </w:r>
    </w:p>
    <w:p w14:paraId="46EA1378" w14:textId="77777777" w:rsidR="005405B0" w:rsidRDefault="005405B0" w:rsidP="005405B0">
      <w:pPr>
        <w:pStyle w:val="ListParagraph"/>
        <w:numPr>
          <w:ilvl w:val="1"/>
          <w:numId w:val="1"/>
        </w:numPr>
        <w:rPr>
          <w:sz w:val="24"/>
          <w:szCs w:val="24"/>
        </w:rPr>
      </w:pPr>
      <w:r>
        <w:rPr>
          <w:sz w:val="24"/>
          <w:szCs w:val="24"/>
        </w:rPr>
        <w:t>Top 5-10 CO</w:t>
      </w:r>
      <w:r w:rsidRPr="005405B0">
        <w:rPr>
          <w:sz w:val="24"/>
          <w:szCs w:val="24"/>
          <w:vertAlign w:val="subscript"/>
        </w:rPr>
        <w:t>2</w:t>
      </w:r>
      <w:r>
        <w:rPr>
          <w:sz w:val="24"/>
          <w:szCs w:val="24"/>
        </w:rPr>
        <w:t xml:space="preserve"> emitters</w:t>
      </w:r>
    </w:p>
    <w:p w14:paraId="1CF9C55A" w14:textId="77777777" w:rsidR="005405B0" w:rsidRDefault="005405B0" w:rsidP="005405B0">
      <w:pPr>
        <w:pStyle w:val="ListParagraph"/>
        <w:numPr>
          <w:ilvl w:val="2"/>
          <w:numId w:val="1"/>
        </w:numPr>
        <w:rPr>
          <w:sz w:val="24"/>
          <w:szCs w:val="24"/>
        </w:rPr>
      </w:pPr>
      <w:r>
        <w:rPr>
          <w:sz w:val="24"/>
          <w:szCs w:val="24"/>
        </w:rPr>
        <w:t xml:space="preserve">Name, location, </w:t>
      </w:r>
    </w:p>
    <w:p w14:paraId="3514D09B" w14:textId="77777777" w:rsidR="005405B0" w:rsidRDefault="005405B0" w:rsidP="005405B0">
      <w:pPr>
        <w:pStyle w:val="ListParagraph"/>
        <w:numPr>
          <w:ilvl w:val="2"/>
          <w:numId w:val="1"/>
        </w:numPr>
        <w:rPr>
          <w:sz w:val="24"/>
          <w:szCs w:val="24"/>
        </w:rPr>
      </w:pPr>
      <w:r>
        <w:rPr>
          <w:sz w:val="24"/>
          <w:szCs w:val="24"/>
        </w:rPr>
        <w:t>Annual emissions, estimated future emissions, expected lifespan</w:t>
      </w:r>
    </w:p>
    <w:p w14:paraId="7A93AC03" w14:textId="77777777" w:rsidR="005405B0" w:rsidRDefault="005405B0" w:rsidP="005405B0">
      <w:pPr>
        <w:pStyle w:val="ListParagraph"/>
        <w:numPr>
          <w:ilvl w:val="2"/>
          <w:numId w:val="1"/>
        </w:numPr>
        <w:rPr>
          <w:sz w:val="24"/>
          <w:szCs w:val="24"/>
        </w:rPr>
      </w:pPr>
      <w:r>
        <w:rPr>
          <w:sz w:val="24"/>
          <w:szCs w:val="24"/>
        </w:rPr>
        <w:t>CO</w:t>
      </w:r>
      <w:r w:rsidRPr="005405B0">
        <w:rPr>
          <w:sz w:val="24"/>
          <w:szCs w:val="24"/>
          <w:vertAlign w:val="subscript"/>
        </w:rPr>
        <w:t>2</w:t>
      </w:r>
      <w:r>
        <w:rPr>
          <w:sz w:val="24"/>
          <w:szCs w:val="24"/>
        </w:rPr>
        <w:t xml:space="preserve"> capture method, cost, volume, efficiency, incentives</w:t>
      </w:r>
    </w:p>
    <w:p w14:paraId="0E3AE9E7" w14:textId="77777777" w:rsidR="005405B0" w:rsidRDefault="005405B0" w:rsidP="005405B0">
      <w:pPr>
        <w:pStyle w:val="ListParagraph"/>
        <w:numPr>
          <w:ilvl w:val="2"/>
          <w:numId w:val="1"/>
        </w:numPr>
        <w:rPr>
          <w:sz w:val="24"/>
          <w:szCs w:val="24"/>
        </w:rPr>
      </w:pPr>
      <w:r>
        <w:rPr>
          <w:sz w:val="24"/>
          <w:szCs w:val="24"/>
        </w:rPr>
        <w:t>Number and quality of CO</w:t>
      </w:r>
      <w:r w:rsidRPr="005405B0">
        <w:rPr>
          <w:sz w:val="24"/>
          <w:szCs w:val="24"/>
          <w:vertAlign w:val="subscript"/>
        </w:rPr>
        <w:t>2</w:t>
      </w:r>
      <w:r>
        <w:rPr>
          <w:sz w:val="24"/>
          <w:szCs w:val="24"/>
        </w:rPr>
        <w:t xml:space="preserve"> streams</w:t>
      </w:r>
    </w:p>
    <w:p w14:paraId="052BEB4F" w14:textId="77777777" w:rsidR="005405B0" w:rsidRDefault="005405B0" w:rsidP="005405B0">
      <w:pPr>
        <w:pStyle w:val="ListParagraph"/>
        <w:numPr>
          <w:ilvl w:val="2"/>
          <w:numId w:val="1"/>
        </w:numPr>
        <w:rPr>
          <w:sz w:val="24"/>
          <w:szCs w:val="24"/>
        </w:rPr>
      </w:pPr>
      <w:r>
        <w:rPr>
          <w:sz w:val="24"/>
          <w:szCs w:val="24"/>
        </w:rPr>
        <w:t>Emissions being reported to EPA?</w:t>
      </w:r>
    </w:p>
    <w:p w14:paraId="00EEE582" w14:textId="77777777" w:rsidR="005405B0" w:rsidRDefault="005405B0" w:rsidP="005405B0">
      <w:pPr>
        <w:pStyle w:val="ListParagraph"/>
        <w:numPr>
          <w:ilvl w:val="3"/>
          <w:numId w:val="1"/>
        </w:numPr>
        <w:rPr>
          <w:sz w:val="24"/>
          <w:szCs w:val="24"/>
        </w:rPr>
      </w:pPr>
      <w:r>
        <w:rPr>
          <w:sz w:val="24"/>
          <w:szCs w:val="24"/>
        </w:rPr>
        <w:t>Reporting rate and location of database</w:t>
      </w:r>
    </w:p>
    <w:p w14:paraId="67E75B5B" w14:textId="77777777" w:rsidR="005405B0" w:rsidRDefault="005405B0" w:rsidP="005405B0">
      <w:pPr>
        <w:pStyle w:val="ListParagraph"/>
        <w:numPr>
          <w:ilvl w:val="3"/>
          <w:numId w:val="1"/>
        </w:numPr>
        <w:rPr>
          <w:sz w:val="24"/>
          <w:szCs w:val="24"/>
        </w:rPr>
      </w:pPr>
      <w:r>
        <w:rPr>
          <w:sz w:val="24"/>
          <w:szCs w:val="24"/>
        </w:rPr>
        <w:t>Can we connect to it?</w:t>
      </w:r>
    </w:p>
    <w:p w14:paraId="31A89591" w14:textId="77777777" w:rsidR="005405B0" w:rsidRDefault="005405B0" w:rsidP="005405B0">
      <w:pPr>
        <w:pStyle w:val="ListParagraph"/>
        <w:numPr>
          <w:ilvl w:val="0"/>
          <w:numId w:val="1"/>
        </w:numPr>
        <w:rPr>
          <w:sz w:val="24"/>
          <w:szCs w:val="24"/>
        </w:rPr>
      </w:pPr>
      <w:r>
        <w:rPr>
          <w:sz w:val="24"/>
          <w:szCs w:val="24"/>
        </w:rPr>
        <w:t>CO</w:t>
      </w:r>
      <w:r w:rsidRPr="00EB3053">
        <w:rPr>
          <w:sz w:val="24"/>
          <w:szCs w:val="24"/>
          <w:vertAlign w:val="subscript"/>
        </w:rPr>
        <w:t>2</w:t>
      </w:r>
      <w:r>
        <w:rPr>
          <w:sz w:val="24"/>
          <w:szCs w:val="24"/>
        </w:rPr>
        <w:t xml:space="preserve"> Transport Data</w:t>
      </w:r>
    </w:p>
    <w:p w14:paraId="2B7EA302" w14:textId="77777777" w:rsidR="005405B0" w:rsidRDefault="005405B0" w:rsidP="005405B0">
      <w:pPr>
        <w:pStyle w:val="ListParagraph"/>
        <w:numPr>
          <w:ilvl w:val="1"/>
          <w:numId w:val="1"/>
        </w:numPr>
        <w:rPr>
          <w:sz w:val="24"/>
          <w:szCs w:val="24"/>
        </w:rPr>
      </w:pPr>
      <w:r>
        <w:rPr>
          <w:sz w:val="24"/>
          <w:szCs w:val="24"/>
        </w:rPr>
        <w:t>Pipeline operators</w:t>
      </w:r>
    </w:p>
    <w:p w14:paraId="34405A92" w14:textId="77777777" w:rsidR="00DE629B" w:rsidRDefault="00DE629B" w:rsidP="005405B0">
      <w:pPr>
        <w:pStyle w:val="ListParagraph"/>
        <w:numPr>
          <w:ilvl w:val="2"/>
          <w:numId w:val="1"/>
        </w:numPr>
        <w:rPr>
          <w:sz w:val="24"/>
          <w:szCs w:val="24"/>
        </w:rPr>
      </w:pPr>
      <w:r>
        <w:rPr>
          <w:sz w:val="24"/>
          <w:szCs w:val="24"/>
        </w:rPr>
        <w:t>Operator n</w:t>
      </w:r>
      <w:r w:rsidR="005405B0">
        <w:rPr>
          <w:sz w:val="24"/>
          <w:szCs w:val="24"/>
        </w:rPr>
        <w:t xml:space="preserve">ame, state, </w:t>
      </w:r>
    </w:p>
    <w:p w14:paraId="23DF5A86" w14:textId="77777777" w:rsidR="00DE629B" w:rsidRDefault="00DE629B" w:rsidP="005405B0">
      <w:pPr>
        <w:pStyle w:val="ListParagraph"/>
        <w:numPr>
          <w:ilvl w:val="2"/>
          <w:numId w:val="1"/>
        </w:numPr>
        <w:rPr>
          <w:sz w:val="24"/>
          <w:szCs w:val="24"/>
        </w:rPr>
      </w:pPr>
      <w:r>
        <w:rPr>
          <w:sz w:val="24"/>
          <w:szCs w:val="24"/>
        </w:rPr>
        <w:t>P</w:t>
      </w:r>
      <w:r w:rsidR="005405B0">
        <w:rPr>
          <w:sz w:val="24"/>
          <w:szCs w:val="24"/>
        </w:rPr>
        <w:t>ipeline location</w:t>
      </w:r>
      <w:r>
        <w:rPr>
          <w:sz w:val="24"/>
          <w:szCs w:val="24"/>
        </w:rPr>
        <w:t>(</w:t>
      </w:r>
      <w:r w:rsidR="005405B0">
        <w:rPr>
          <w:sz w:val="24"/>
          <w:szCs w:val="24"/>
        </w:rPr>
        <w:t>s</w:t>
      </w:r>
      <w:r>
        <w:rPr>
          <w:sz w:val="24"/>
          <w:szCs w:val="24"/>
        </w:rPr>
        <w:t>)</w:t>
      </w:r>
      <w:r w:rsidR="005405B0">
        <w:rPr>
          <w:sz w:val="24"/>
          <w:szCs w:val="24"/>
        </w:rPr>
        <w:t>,</w:t>
      </w:r>
      <w:r>
        <w:rPr>
          <w:sz w:val="24"/>
          <w:szCs w:val="24"/>
        </w:rPr>
        <w:t xml:space="preserve"> total capacity, spare capacity</w:t>
      </w:r>
    </w:p>
    <w:p w14:paraId="4AA08518" w14:textId="77777777" w:rsidR="005405B0" w:rsidRDefault="00DE629B" w:rsidP="00DE629B">
      <w:pPr>
        <w:pStyle w:val="ListParagraph"/>
        <w:numPr>
          <w:ilvl w:val="1"/>
          <w:numId w:val="1"/>
        </w:numPr>
        <w:rPr>
          <w:sz w:val="24"/>
          <w:szCs w:val="24"/>
        </w:rPr>
      </w:pPr>
      <w:r>
        <w:rPr>
          <w:sz w:val="24"/>
          <w:szCs w:val="24"/>
        </w:rPr>
        <w:t>Other potential Rights of Way (ROW)</w:t>
      </w:r>
    </w:p>
    <w:p w14:paraId="0B1ECF53" w14:textId="77777777" w:rsidR="00DE629B" w:rsidRDefault="00DE629B" w:rsidP="00DE629B">
      <w:pPr>
        <w:pStyle w:val="ListParagraph"/>
        <w:numPr>
          <w:ilvl w:val="2"/>
          <w:numId w:val="1"/>
        </w:numPr>
        <w:rPr>
          <w:sz w:val="24"/>
          <w:szCs w:val="24"/>
        </w:rPr>
      </w:pPr>
      <w:r>
        <w:rPr>
          <w:sz w:val="24"/>
          <w:szCs w:val="24"/>
        </w:rPr>
        <w:t>Routes, ROW type</w:t>
      </w:r>
    </w:p>
    <w:p w14:paraId="38046251" w14:textId="77777777" w:rsidR="00DE629B" w:rsidRDefault="00DE629B" w:rsidP="00DE629B">
      <w:pPr>
        <w:pStyle w:val="ListParagraph"/>
        <w:numPr>
          <w:ilvl w:val="1"/>
          <w:numId w:val="1"/>
        </w:numPr>
        <w:rPr>
          <w:sz w:val="24"/>
          <w:szCs w:val="24"/>
        </w:rPr>
      </w:pPr>
      <w:r>
        <w:rPr>
          <w:sz w:val="24"/>
          <w:szCs w:val="24"/>
        </w:rPr>
        <w:t xml:space="preserve">Regulatory </w:t>
      </w:r>
      <w:r w:rsidR="00EB3053">
        <w:rPr>
          <w:sz w:val="24"/>
          <w:szCs w:val="24"/>
        </w:rPr>
        <w:t>body</w:t>
      </w:r>
    </w:p>
    <w:p w14:paraId="1B3C9BFD" w14:textId="77777777" w:rsidR="003060F5" w:rsidRPr="008451AD" w:rsidRDefault="00BF5CC4" w:rsidP="003060F5">
      <w:pPr>
        <w:pStyle w:val="ListParagraph"/>
        <w:numPr>
          <w:ilvl w:val="0"/>
          <w:numId w:val="1"/>
        </w:numPr>
        <w:rPr>
          <w:sz w:val="24"/>
          <w:szCs w:val="24"/>
        </w:rPr>
      </w:pPr>
      <w:r w:rsidRPr="008451AD">
        <w:rPr>
          <w:sz w:val="24"/>
          <w:szCs w:val="24"/>
        </w:rPr>
        <w:t>Spatial</w:t>
      </w:r>
      <w:r w:rsidR="003060F5" w:rsidRPr="008451AD">
        <w:rPr>
          <w:sz w:val="24"/>
          <w:szCs w:val="24"/>
        </w:rPr>
        <w:t xml:space="preserve"> Data</w:t>
      </w:r>
    </w:p>
    <w:p w14:paraId="7F38F539" w14:textId="77777777" w:rsidR="003060F5" w:rsidRDefault="003060F5" w:rsidP="003060F5">
      <w:pPr>
        <w:pStyle w:val="ListParagraph"/>
        <w:numPr>
          <w:ilvl w:val="1"/>
          <w:numId w:val="1"/>
        </w:numPr>
        <w:rPr>
          <w:sz w:val="24"/>
          <w:szCs w:val="24"/>
        </w:rPr>
      </w:pPr>
      <w:r w:rsidRPr="008451AD">
        <w:rPr>
          <w:sz w:val="24"/>
          <w:szCs w:val="24"/>
        </w:rPr>
        <w:t>Fault maps</w:t>
      </w:r>
    </w:p>
    <w:p w14:paraId="47249460" w14:textId="77777777" w:rsidR="00DE629B" w:rsidRPr="00DE629B" w:rsidRDefault="00DE629B" w:rsidP="00DE629B">
      <w:pPr>
        <w:pStyle w:val="ListParagraph"/>
        <w:numPr>
          <w:ilvl w:val="1"/>
          <w:numId w:val="1"/>
        </w:numPr>
        <w:rPr>
          <w:sz w:val="24"/>
          <w:szCs w:val="24"/>
        </w:rPr>
      </w:pPr>
      <w:r w:rsidRPr="008451AD">
        <w:rPr>
          <w:sz w:val="24"/>
          <w:szCs w:val="24"/>
        </w:rPr>
        <w:t>Geology maps</w:t>
      </w:r>
    </w:p>
    <w:p w14:paraId="615D0CB3" w14:textId="77777777" w:rsidR="003060F5" w:rsidRPr="008451AD" w:rsidRDefault="004807B6" w:rsidP="003060F5">
      <w:pPr>
        <w:pStyle w:val="ListParagraph"/>
        <w:numPr>
          <w:ilvl w:val="1"/>
          <w:numId w:val="1"/>
        </w:numPr>
        <w:rPr>
          <w:sz w:val="24"/>
          <w:szCs w:val="24"/>
        </w:rPr>
      </w:pPr>
      <w:r w:rsidRPr="008451AD">
        <w:rPr>
          <w:sz w:val="24"/>
          <w:szCs w:val="24"/>
        </w:rPr>
        <w:t>Pipeline &amp; ROW maps</w:t>
      </w:r>
    </w:p>
    <w:p w14:paraId="49BD2976" w14:textId="77777777" w:rsidR="004807B6" w:rsidRPr="008451AD" w:rsidRDefault="004807B6" w:rsidP="003060F5">
      <w:pPr>
        <w:pStyle w:val="ListParagraph"/>
        <w:numPr>
          <w:ilvl w:val="1"/>
          <w:numId w:val="1"/>
        </w:numPr>
        <w:rPr>
          <w:sz w:val="24"/>
          <w:szCs w:val="24"/>
        </w:rPr>
      </w:pPr>
      <w:r w:rsidRPr="008451AD">
        <w:rPr>
          <w:sz w:val="24"/>
          <w:szCs w:val="24"/>
        </w:rPr>
        <w:t>State and county boundaries</w:t>
      </w:r>
    </w:p>
    <w:p w14:paraId="78EC660F" w14:textId="77777777" w:rsidR="00282BDD" w:rsidRPr="008451AD" w:rsidRDefault="004807B6" w:rsidP="00282BDD">
      <w:pPr>
        <w:pStyle w:val="ListParagraph"/>
        <w:numPr>
          <w:ilvl w:val="1"/>
          <w:numId w:val="1"/>
        </w:numPr>
        <w:rPr>
          <w:sz w:val="24"/>
          <w:szCs w:val="24"/>
        </w:rPr>
      </w:pPr>
      <w:r w:rsidRPr="008451AD">
        <w:rPr>
          <w:sz w:val="24"/>
          <w:szCs w:val="24"/>
        </w:rPr>
        <w:t>Oil and gas field boundaries</w:t>
      </w:r>
      <w:r w:rsidR="00282BDD" w:rsidRPr="008451AD">
        <w:rPr>
          <w:sz w:val="24"/>
          <w:szCs w:val="24"/>
        </w:rPr>
        <w:t xml:space="preserve"> </w:t>
      </w:r>
    </w:p>
    <w:p w14:paraId="2014579F" w14:textId="77777777" w:rsidR="00282BDD" w:rsidRPr="008451AD" w:rsidRDefault="00DE629B" w:rsidP="00282BDD">
      <w:pPr>
        <w:pStyle w:val="ListParagraph"/>
        <w:numPr>
          <w:ilvl w:val="1"/>
          <w:numId w:val="1"/>
        </w:numPr>
        <w:rPr>
          <w:sz w:val="24"/>
          <w:szCs w:val="24"/>
        </w:rPr>
      </w:pPr>
      <w:r>
        <w:rPr>
          <w:sz w:val="24"/>
          <w:szCs w:val="24"/>
        </w:rPr>
        <w:t xml:space="preserve">Geographic </w:t>
      </w:r>
      <w:r w:rsidR="00282BDD" w:rsidRPr="008451AD">
        <w:rPr>
          <w:sz w:val="24"/>
          <w:szCs w:val="24"/>
        </w:rPr>
        <w:t xml:space="preserve">Surface data </w:t>
      </w:r>
    </w:p>
    <w:p w14:paraId="47722024" w14:textId="77777777" w:rsidR="00282BDD" w:rsidRPr="008451AD" w:rsidRDefault="00282BDD" w:rsidP="00DE629B">
      <w:pPr>
        <w:pStyle w:val="ListParagraph"/>
        <w:numPr>
          <w:ilvl w:val="2"/>
          <w:numId w:val="1"/>
        </w:numPr>
        <w:rPr>
          <w:sz w:val="24"/>
          <w:szCs w:val="24"/>
        </w:rPr>
      </w:pPr>
      <w:r w:rsidRPr="008451AD">
        <w:rPr>
          <w:sz w:val="24"/>
          <w:szCs w:val="24"/>
        </w:rPr>
        <w:t>Endangered species</w:t>
      </w:r>
      <w:r w:rsidR="00DE629B">
        <w:rPr>
          <w:sz w:val="24"/>
          <w:szCs w:val="24"/>
        </w:rPr>
        <w:t xml:space="preserve"> habitat/NEPA</w:t>
      </w:r>
    </w:p>
    <w:p w14:paraId="0047D375" w14:textId="77777777" w:rsidR="00282BDD" w:rsidRPr="008451AD" w:rsidRDefault="00282BDD" w:rsidP="00DE629B">
      <w:pPr>
        <w:pStyle w:val="ListParagraph"/>
        <w:numPr>
          <w:ilvl w:val="2"/>
          <w:numId w:val="1"/>
        </w:numPr>
        <w:rPr>
          <w:sz w:val="24"/>
          <w:szCs w:val="24"/>
        </w:rPr>
      </w:pPr>
      <w:r w:rsidRPr="008451AD">
        <w:rPr>
          <w:sz w:val="24"/>
          <w:szCs w:val="24"/>
        </w:rPr>
        <w:t>National parks/historic sites/protected lands</w:t>
      </w:r>
    </w:p>
    <w:p w14:paraId="5E87E2D4" w14:textId="77777777" w:rsidR="00282BDD" w:rsidRDefault="00282BDD" w:rsidP="00DE629B">
      <w:pPr>
        <w:pStyle w:val="ListParagraph"/>
        <w:numPr>
          <w:ilvl w:val="2"/>
          <w:numId w:val="1"/>
        </w:numPr>
        <w:rPr>
          <w:sz w:val="24"/>
          <w:szCs w:val="24"/>
        </w:rPr>
      </w:pPr>
      <w:r w:rsidRPr="008451AD">
        <w:rPr>
          <w:sz w:val="24"/>
          <w:szCs w:val="24"/>
        </w:rPr>
        <w:t>Cities and towns</w:t>
      </w:r>
    </w:p>
    <w:p w14:paraId="1E15C91E" w14:textId="77777777" w:rsidR="00DE629B" w:rsidRPr="008451AD" w:rsidRDefault="00DE629B" w:rsidP="00DE629B">
      <w:pPr>
        <w:pStyle w:val="ListParagraph"/>
        <w:numPr>
          <w:ilvl w:val="2"/>
          <w:numId w:val="1"/>
        </w:numPr>
        <w:rPr>
          <w:sz w:val="24"/>
          <w:szCs w:val="24"/>
        </w:rPr>
      </w:pPr>
      <w:r>
        <w:rPr>
          <w:sz w:val="24"/>
          <w:szCs w:val="24"/>
        </w:rPr>
        <w:t>Land ownership</w:t>
      </w:r>
    </w:p>
    <w:p w14:paraId="44D14D8E" w14:textId="77777777" w:rsidR="00282BDD" w:rsidRPr="008451AD" w:rsidRDefault="00282BDD" w:rsidP="00DE629B">
      <w:pPr>
        <w:pStyle w:val="ListParagraph"/>
        <w:numPr>
          <w:ilvl w:val="2"/>
          <w:numId w:val="1"/>
        </w:numPr>
        <w:rPr>
          <w:sz w:val="24"/>
          <w:szCs w:val="24"/>
        </w:rPr>
      </w:pPr>
      <w:r w:rsidRPr="008451AD">
        <w:rPr>
          <w:sz w:val="24"/>
          <w:szCs w:val="24"/>
        </w:rPr>
        <w:t>Military bases/areas</w:t>
      </w:r>
    </w:p>
    <w:p w14:paraId="2C990945" w14:textId="77777777" w:rsidR="006E7CDC" w:rsidRPr="00EB3053" w:rsidRDefault="006E7CDC" w:rsidP="006E7CDC">
      <w:pPr>
        <w:pStyle w:val="ListParagraph"/>
        <w:numPr>
          <w:ilvl w:val="1"/>
          <w:numId w:val="1"/>
        </w:numPr>
        <w:rPr>
          <w:sz w:val="24"/>
          <w:szCs w:val="24"/>
        </w:rPr>
      </w:pPr>
      <w:r w:rsidRPr="008451AD">
        <w:rPr>
          <w:sz w:val="24"/>
          <w:szCs w:val="24"/>
        </w:rPr>
        <w:t>Source Locations</w:t>
      </w:r>
    </w:p>
    <w:p w14:paraId="060556E4" w14:textId="77777777" w:rsidR="006E7CDC" w:rsidRPr="008451AD" w:rsidRDefault="006E7CDC" w:rsidP="006E7CDC">
      <w:pPr>
        <w:pStyle w:val="ListParagraph"/>
        <w:numPr>
          <w:ilvl w:val="1"/>
          <w:numId w:val="1"/>
        </w:numPr>
        <w:rPr>
          <w:sz w:val="24"/>
          <w:szCs w:val="24"/>
        </w:rPr>
      </w:pPr>
      <w:r w:rsidRPr="008451AD">
        <w:rPr>
          <w:sz w:val="24"/>
          <w:szCs w:val="24"/>
        </w:rPr>
        <w:t>Data types</w:t>
      </w:r>
    </w:p>
    <w:p w14:paraId="15E30C7F" w14:textId="77777777" w:rsidR="006E7CDC" w:rsidRPr="008451AD" w:rsidRDefault="006E7CDC" w:rsidP="006E7CDC">
      <w:pPr>
        <w:pStyle w:val="ListParagraph"/>
        <w:numPr>
          <w:ilvl w:val="2"/>
          <w:numId w:val="1"/>
        </w:numPr>
        <w:rPr>
          <w:sz w:val="24"/>
          <w:szCs w:val="24"/>
        </w:rPr>
      </w:pPr>
      <w:r w:rsidRPr="008451AD">
        <w:rPr>
          <w:sz w:val="24"/>
          <w:szCs w:val="24"/>
        </w:rPr>
        <w:lastRenderedPageBreak/>
        <w:t>Geodatabases</w:t>
      </w:r>
      <w:r>
        <w:rPr>
          <w:sz w:val="24"/>
          <w:szCs w:val="24"/>
        </w:rPr>
        <w:t>,</w:t>
      </w:r>
      <w:r w:rsidRPr="008451AD">
        <w:rPr>
          <w:sz w:val="24"/>
          <w:szCs w:val="24"/>
        </w:rPr>
        <w:t xml:space="preserve"> shape files</w:t>
      </w:r>
      <w:r>
        <w:rPr>
          <w:sz w:val="24"/>
          <w:szCs w:val="24"/>
        </w:rPr>
        <w:t>, scanned maps, paper maps</w:t>
      </w:r>
    </w:p>
    <w:p w14:paraId="4263294C" w14:textId="77777777" w:rsidR="007462BD" w:rsidRPr="00EB3053" w:rsidRDefault="00EB3053" w:rsidP="007462BD">
      <w:pPr>
        <w:rPr>
          <w:sz w:val="24"/>
          <w:szCs w:val="24"/>
        </w:rPr>
      </w:pPr>
      <w:r>
        <w:rPr>
          <w:sz w:val="24"/>
          <w:szCs w:val="24"/>
        </w:rPr>
        <w:br w:type="page"/>
      </w:r>
    </w:p>
    <w:p w14:paraId="7134152F" w14:textId="77777777" w:rsidR="00CE3087" w:rsidRPr="00CE3087" w:rsidRDefault="00CE3087" w:rsidP="00CE3087">
      <w:pPr>
        <w:rPr>
          <w:sz w:val="24"/>
          <w:szCs w:val="24"/>
        </w:rPr>
      </w:pPr>
      <w:proofErr w:type="spellStart"/>
      <w:r>
        <w:rPr>
          <w:b/>
          <w:i/>
          <w:sz w:val="24"/>
          <w:szCs w:val="24"/>
        </w:rPr>
        <w:lastRenderedPageBreak/>
        <w:t>NatCARB</w:t>
      </w:r>
      <w:proofErr w:type="spellEnd"/>
    </w:p>
    <w:p w14:paraId="761D9E56" w14:textId="77777777" w:rsidR="00CE3087" w:rsidRPr="00CE3087" w:rsidRDefault="00A37206" w:rsidP="00CE3087">
      <w:pPr>
        <w:rPr>
          <w:sz w:val="24"/>
          <w:szCs w:val="24"/>
        </w:rPr>
      </w:pPr>
      <w:hyperlink r:id="rId5" w:history="1">
        <w:r w:rsidR="00CE3087" w:rsidRPr="00CE3087">
          <w:rPr>
            <w:rStyle w:val="Hyperlink"/>
            <w:sz w:val="24"/>
            <w:szCs w:val="24"/>
          </w:rPr>
          <w:t>https://www.netl.doe.gov/coal/carbon-storage/strategic-program-support/natcarb-atlas</w:t>
        </w:r>
      </w:hyperlink>
    </w:p>
    <w:p w14:paraId="69504998" w14:textId="77777777" w:rsidR="00CE3087" w:rsidRPr="00CE3087" w:rsidRDefault="00CE3087" w:rsidP="00CE3087">
      <w:pPr>
        <w:rPr>
          <w:sz w:val="24"/>
          <w:szCs w:val="24"/>
        </w:rPr>
      </w:pPr>
      <w:r w:rsidRPr="00CE3087">
        <w:rPr>
          <w:sz w:val="24"/>
          <w:szCs w:val="24"/>
        </w:rPr>
        <w:t>Current website has invalid credentials. Security needs to be updated to work with all browsers. (Firefox won’t open but Internet Explorer will)</w:t>
      </w:r>
    </w:p>
    <w:p w14:paraId="48242BE7" w14:textId="77777777" w:rsidR="00CE3087" w:rsidRPr="00CE3087" w:rsidRDefault="00CE3087" w:rsidP="00CE3087">
      <w:pPr>
        <w:rPr>
          <w:sz w:val="24"/>
          <w:szCs w:val="24"/>
        </w:rPr>
      </w:pPr>
      <w:proofErr w:type="spellStart"/>
      <w:r w:rsidRPr="00CE3087">
        <w:rPr>
          <w:sz w:val="24"/>
          <w:szCs w:val="24"/>
        </w:rPr>
        <w:t>NatCARB</w:t>
      </w:r>
      <w:proofErr w:type="spellEnd"/>
      <w:r w:rsidRPr="00CE3087">
        <w:rPr>
          <w:sz w:val="24"/>
          <w:szCs w:val="24"/>
        </w:rPr>
        <w:t xml:space="preserve"> viewer doesn’t work either. It will not scale with the window.</w:t>
      </w:r>
    </w:p>
    <w:p w14:paraId="2EB51509" w14:textId="77777777" w:rsidR="007462BD" w:rsidRPr="007462BD" w:rsidRDefault="007462BD" w:rsidP="007462BD"/>
    <w:sectPr w:rsidR="007462BD" w:rsidRPr="00746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B0BE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82775B"/>
    <w:multiLevelType w:val="multilevel"/>
    <w:tmpl w:val="8DD837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0D03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0F3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E5926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854853"/>
    <w:multiLevelType w:val="hybridMultilevel"/>
    <w:tmpl w:val="284C4DC2"/>
    <w:lvl w:ilvl="0" w:tplc="4A40C676">
      <w:numFmt w:val="bullet"/>
      <w:lvlText w:val="-"/>
      <w:lvlJc w:val="left"/>
      <w:pPr>
        <w:ind w:left="936" w:hanging="360"/>
      </w:pPr>
      <w:rPr>
        <w:rFonts w:ascii="Calibri" w:eastAsiaTheme="minorEastAsia"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0"/>
  </w:num>
  <w:num w:numId="23">
    <w:abstractNumId w:val="5"/>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O3tLQwNDA1NjIzNTJV0lEKTi0uzszPAykwrgUAlDSPzCwAAAA="/>
  </w:docVars>
  <w:rsids>
    <w:rsidRoot w:val="003060F5"/>
    <w:rsid w:val="00013A01"/>
    <w:rsid w:val="00040B4A"/>
    <w:rsid w:val="00122573"/>
    <w:rsid w:val="0019639B"/>
    <w:rsid w:val="001E4969"/>
    <w:rsid w:val="001E6085"/>
    <w:rsid w:val="002021E9"/>
    <w:rsid w:val="00282BDD"/>
    <w:rsid w:val="00292B5E"/>
    <w:rsid w:val="002C269C"/>
    <w:rsid w:val="002D3759"/>
    <w:rsid w:val="003060F5"/>
    <w:rsid w:val="00374ABE"/>
    <w:rsid w:val="004807B6"/>
    <w:rsid w:val="004A3D8F"/>
    <w:rsid w:val="005015A4"/>
    <w:rsid w:val="005405B0"/>
    <w:rsid w:val="005525DB"/>
    <w:rsid w:val="005B54CD"/>
    <w:rsid w:val="006E7CDC"/>
    <w:rsid w:val="007462BD"/>
    <w:rsid w:val="007812D3"/>
    <w:rsid w:val="008451AD"/>
    <w:rsid w:val="00860F18"/>
    <w:rsid w:val="00965703"/>
    <w:rsid w:val="00972F1E"/>
    <w:rsid w:val="009A2B51"/>
    <w:rsid w:val="00A22C3A"/>
    <w:rsid w:val="00A37206"/>
    <w:rsid w:val="00A56429"/>
    <w:rsid w:val="00AD46ED"/>
    <w:rsid w:val="00B7780A"/>
    <w:rsid w:val="00BF5C0D"/>
    <w:rsid w:val="00BF5CC4"/>
    <w:rsid w:val="00C459FD"/>
    <w:rsid w:val="00CE3087"/>
    <w:rsid w:val="00D011F0"/>
    <w:rsid w:val="00D12024"/>
    <w:rsid w:val="00DC49B1"/>
    <w:rsid w:val="00DE629B"/>
    <w:rsid w:val="00E97588"/>
    <w:rsid w:val="00EB3053"/>
    <w:rsid w:val="00ED108B"/>
    <w:rsid w:val="00F04084"/>
    <w:rsid w:val="00FE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21B6"/>
  <w15:chartTrackingRefBased/>
  <w15:docId w15:val="{213C88C1-0536-41EA-A231-C19E329C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1AD"/>
  </w:style>
  <w:style w:type="paragraph" w:styleId="Heading1">
    <w:name w:val="heading 1"/>
    <w:basedOn w:val="Normal"/>
    <w:next w:val="Normal"/>
    <w:link w:val="Heading1Char"/>
    <w:uiPriority w:val="9"/>
    <w:qFormat/>
    <w:rsid w:val="008451AD"/>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451AD"/>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451AD"/>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451AD"/>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451AD"/>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451AD"/>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451AD"/>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51AD"/>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51AD"/>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AStyle">
    <w:name w:val="FOAStyle"/>
    <w:basedOn w:val="Normal"/>
    <w:link w:val="FOAStyleChar"/>
    <w:rsid w:val="00AD46ED"/>
    <w:rPr>
      <w:rFonts w:ascii="Times New Roman" w:hAnsi="Times New Roman" w:cs="Times New Roman"/>
      <w:color w:val="000000"/>
    </w:rPr>
  </w:style>
  <w:style w:type="character" w:customStyle="1" w:styleId="FOAStyleChar">
    <w:name w:val="FOAStyle Char"/>
    <w:basedOn w:val="DefaultParagraphFont"/>
    <w:link w:val="FOAStyle"/>
    <w:rsid w:val="00AD46ED"/>
    <w:rPr>
      <w:rFonts w:ascii="Times New Roman" w:hAnsi="Times New Roman" w:cs="Times New Roman"/>
      <w:color w:val="000000"/>
    </w:rPr>
  </w:style>
  <w:style w:type="paragraph" w:styleId="Caption">
    <w:name w:val="caption"/>
    <w:basedOn w:val="Normal"/>
    <w:next w:val="Normal"/>
    <w:uiPriority w:val="35"/>
    <w:unhideWhenUsed/>
    <w:qFormat/>
    <w:rsid w:val="008451A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451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451AD"/>
    <w:rPr>
      <w:color w:val="5A5A5A" w:themeColor="text1" w:themeTint="A5"/>
      <w:spacing w:val="10"/>
    </w:rPr>
  </w:style>
  <w:style w:type="character" w:customStyle="1" w:styleId="Heading1Char">
    <w:name w:val="Heading 1 Char"/>
    <w:basedOn w:val="DefaultParagraphFont"/>
    <w:link w:val="Heading1"/>
    <w:uiPriority w:val="9"/>
    <w:rsid w:val="008451A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451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451AD"/>
    <w:rPr>
      <w:rFonts w:asciiTheme="majorHAnsi" w:eastAsiaTheme="majorEastAsia" w:hAnsiTheme="majorHAnsi" w:cstheme="majorBidi"/>
      <w:b/>
      <w:bCs/>
      <w:color w:val="000000" w:themeColor="text1"/>
    </w:rPr>
  </w:style>
  <w:style w:type="paragraph" w:styleId="IntenseQuote">
    <w:name w:val="Intense Quote"/>
    <w:basedOn w:val="Normal"/>
    <w:next w:val="Normal"/>
    <w:link w:val="IntenseQuoteChar"/>
    <w:uiPriority w:val="30"/>
    <w:qFormat/>
    <w:rsid w:val="008451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451AD"/>
    <w:rPr>
      <w:color w:val="000000" w:themeColor="text1"/>
      <w:shd w:val="clear" w:color="auto" w:fill="F2F2F2" w:themeFill="background1" w:themeFillShade="F2"/>
    </w:rPr>
  </w:style>
  <w:style w:type="paragraph" w:styleId="ListParagraph">
    <w:name w:val="List Paragraph"/>
    <w:basedOn w:val="Normal"/>
    <w:uiPriority w:val="34"/>
    <w:qFormat/>
    <w:rsid w:val="008451AD"/>
    <w:pPr>
      <w:ind w:left="720"/>
      <w:contextualSpacing/>
    </w:pPr>
  </w:style>
  <w:style w:type="paragraph" w:styleId="Title">
    <w:name w:val="Title"/>
    <w:basedOn w:val="Normal"/>
    <w:next w:val="Normal"/>
    <w:link w:val="TitleChar"/>
    <w:uiPriority w:val="10"/>
    <w:qFormat/>
    <w:rsid w:val="008451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451AD"/>
    <w:rPr>
      <w:rFonts w:asciiTheme="majorHAnsi" w:eastAsiaTheme="majorEastAsia" w:hAnsiTheme="majorHAnsi" w:cstheme="majorBidi"/>
      <w:color w:val="000000" w:themeColor="text1"/>
      <w:sz w:val="56"/>
      <w:szCs w:val="56"/>
    </w:rPr>
  </w:style>
  <w:style w:type="character" w:styleId="Hyperlink">
    <w:name w:val="Hyperlink"/>
    <w:basedOn w:val="DefaultParagraphFont"/>
    <w:uiPriority w:val="99"/>
    <w:unhideWhenUsed/>
    <w:rsid w:val="002D3759"/>
    <w:rPr>
      <w:color w:val="0563C1" w:themeColor="hyperlink"/>
      <w:u w:val="single"/>
    </w:rPr>
  </w:style>
  <w:style w:type="character" w:styleId="IntenseEmphasis">
    <w:name w:val="Intense Emphasis"/>
    <w:basedOn w:val="DefaultParagraphFont"/>
    <w:uiPriority w:val="21"/>
    <w:qFormat/>
    <w:rsid w:val="008451AD"/>
    <w:rPr>
      <w:b/>
      <w:bCs/>
      <w:i/>
      <w:iCs/>
      <w:caps/>
    </w:rPr>
  </w:style>
  <w:style w:type="character" w:customStyle="1" w:styleId="Heading4Char">
    <w:name w:val="Heading 4 Char"/>
    <w:basedOn w:val="DefaultParagraphFont"/>
    <w:link w:val="Heading4"/>
    <w:uiPriority w:val="9"/>
    <w:semiHidden/>
    <w:rsid w:val="008451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451A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451A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451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451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51AD"/>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8451AD"/>
    <w:rPr>
      <w:b/>
      <w:bCs/>
      <w:color w:val="000000" w:themeColor="text1"/>
    </w:rPr>
  </w:style>
  <w:style w:type="character" w:styleId="Emphasis">
    <w:name w:val="Emphasis"/>
    <w:basedOn w:val="DefaultParagraphFont"/>
    <w:uiPriority w:val="20"/>
    <w:qFormat/>
    <w:rsid w:val="008451AD"/>
    <w:rPr>
      <w:i/>
      <w:iCs/>
      <w:color w:val="auto"/>
    </w:rPr>
  </w:style>
  <w:style w:type="paragraph" w:styleId="NoSpacing">
    <w:name w:val="No Spacing"/>
    <w:link w:val="NoSpacingChar"/>
    <w:uiPriority w:val="1"/>
    <w:qFormat/>
    <w:rsid w:val="008451AD"/>
    <w:pPr>
      <w:spacing w:after="0" w:line="240" w:lineRule="auto"/>
    </w:pPr>
  </w:style>
  <w:style w:type="paragraph" w:styleId="Quote">
    <w:name w:val="Quote"/>
    <w:basedOn w:val="Normal"/>
    <w:next w:val="Normal"/>
    <w:link w:val="QuoteChar"/>
    <w:uiPriority w:val="29"/>
    <w:qFormat/>
    <w:rsid w:val="008451AD"/>
    <w:pPr>
      <w:spacing w:before="160"/>
      <w:ind w:left="720" w:right="720"/>
    </w:pPr>
    <w:rPr>
      <w:i/>
      <w:iCs/>
      <w:color w:val="000000" w:themeColor="text1"/>
    </w:rPr>
  </w:style>
  <w:style w:type="character" w:customStyle="1" w:styleId="QuoteChar">
    <w:name w:val="Quote Char"/>
    <w:basedOn w:val="DefaultParagraphFont"/>
    <w:link w:val="Quote"/>
    <w:uiPriority w:val="29"/>
    <w:rsid w:val="008451AD"/>
    <w:rPr>
      <w:i/>
      <w:iCs/>
      <w:color w:val="000000" w:themeColor="text1"/>
    </w:rPr>
  </w:style>
  <w:style w:type="character" w:styleId="SubtleEmphasis">
    <w:name w:val="Subtle Emphasis"/>
    <w:basedOn w:val="DefaultParagraphFont"/>
    <w:uiPriority w:val="19"/>
    <w:qFormat/>
    <w:rsid w:val="008451AD"/>
    <w:rPr>
      <w:i/>
      <w:iCs/>
      <w:color w:val="404040" w:themeColor="text1" w:themeTint="BF"/>
    </w:rPr>
  </w:style>
  <w:style w:type="character" w:styleId="SubtleReference">
    <w:name w:val="Subtle Reference"/>
    <w:basedOn w:val="DefaultParagraphFont"/>
    <w:uiPriority w:val="31"/>
    <w:qFormat/>
    <w:rsid w:val="008451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451AD"/>
    <w:rPr>
      <w:b/>
      <w:bCs/>
      <w:smallCaps/>
      <w:u w:val="single"/>
    </w:rPr>
  </w:style>
  <w:style w:type="character" w:styleId="BookTitle">
    <w:name w:val="Book Title"/>
    <w:basedOn w:val="DefaultParagraphFont"/>
    <w:uiPriority w:val="33"/>
    <w:qFormat/>
    <w:rsid w:val="008451AD"/>
    <w:rPr>
      <w:b w:val="0"/>
      <w:bCs w:val="0"/>
      <w:smallCaps/>
      <w:spacing w:val="5"/>
    </w:rPr>
  </w:style>
  <w:style w:type="paragraph" w:styleId="TOCHeading">
    <w:name w:val="TOC Heading"/>
    <w:basedOn w:val="Heading1"/>
    <w:next w:val="Normal"/>
    <w:uiPriority w:val="39"/>
    <w:semiHidden/>
    <w:unhideWhenUsed/>
    <w:qFormat/>
    <w:rsid w:val="008451AD"/>
    <w:pPr>
      <w:outlineLvl w:val="9"/>
    </w:pPr>
  </w:style>
  <w:style w:type="character" w:customStyle="1" w:styleId="NoSpacingChar">
    <w:name w:val="No Spacing Char"/>
    <w:basedOn w:val="DefaultParagraphFont"/>
    <w:link w:val="NoSpacing"/>
    <w:uiPriority w:val="1"/>
    <w:rsid w:val="008451AD"/>
  </w:style>
  <w:style w:type="paragraph" w:styleId="BalloonText">
    <w:name w:val="Balloon Text"/>
    <w:basedOn w:val="Normal"/>
    <w:link w:val="BalloonTextChar"/>
    <w:uiPriority w:val="99"/>
    <w:semiHidden/>
    <w:unhideWhenUsed/>
    <w:rsid w:val="00F0408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408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tl.doe.gov/coal/carbon-storage/strategic-program-support/natcarb-atl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Moodie</dc:creator>
  <cp:keywords/>
  <dc:description/>
  <cp:lastModifiedBy>Rich Esser</cp:lastModifiedBy>
  <cp:revision>4</cp:revision>
  <dcterms:created xsi:type="dcterms:W3CDTF">2020-08-11T05:49:00Z</dcterms:created>
  <dcterms:modified xsi:type="dcterms:W3CDTF">2020-08-11T05:55:00Z</dcterms:modified>
</cp:coreProperties>
</file>